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B587FB3" w14:textId="77777777" w:rsidR="00ED547E" w:rsidRDefault="00ED547E" w:rsidP="00ED547E">
      <w:pPr>
        <w:pStyle w:val="Title"/>
        <w:spacing w:after="0"/>
        <w:jc w:val="center"/>
      </w:pPr>
    </w:p>
    <w:p w14:paraId="1D27C7ED" w14:textId="77777777" w:rsidR="00ED547E" w:rsidRDefault="00ED547E" w:rsidP="00ED547E">
      <w:pPr>
        <w:pStyle w:val="Title"/>
        <w:spacing w:after="0"/>
        <w:jc w:val="center"/>
      </w:pPr>
    </w:p>
    <w:p w14:paraId="1A2D9708" w14:textId="77777777" w:rsidR="00ED547E" w:rsidRDefault="00ED547E" w:rsidP="00ED547E">
      <w:pPr>
        <w:pStyle w:val="Title"/>
        <w:spacing w:after="0"/>
        <w:jc w:val="center"/>
      </w:pPr>
    </w:p>
    <w:p w14:paraId="6207CFC4" w14:textId="77777777" w:rsidR="00ED547E" w:rsidRDefault="00ED547E" w:rsidP="00ED547E">
      <w:pPr>
        <w:pStyle w:val="Title"/>
        <w:spacing w:after="0"/>
        <w:jc w:val="center"/>
      </w:pPr>
      <w:r>
        <w:t>Composition of</w:t>
      </w:r>
    </w:p>
    <w:p w14:paraId="60BA8571" w14:textId="77777777" w:rsidR="008018A1" w:rsidRDefault="00ED547E" w:rsidP="00ED547E">
      <w:pPr>
        <w:pStyle w:val="Title"/>
        <w:spacing w:after="0"/>
        <w:jc w:val="center"/>
      </w:pPr>
      <w:r>
        <w:t>Time Interval Qualitative Relations</w:t>
      </w:r>
    </w:p>
    <w:p w14:paraId="6E9E27D3" w14:textId="77777777" w:rsidR="00ED547E" w:rsidRDefault="00ED547E" w:rsidP="00ED547E">
      <w:pPr>
        <w:pStyle w:val="Subtitle"/>
        <w:spacing w:after="0"/>
        <w:jc w:val="center"/>
      </w:pPr>
    </w:p>
    <w:p w14:paraId="446AB972" w14:textId="77777777" w:rsidR="00ED547E" w:rsidRDefault="006808B4" w:rsidP="00ED547E">
      <w:pPr>
        <w:pStyle w:val="Subtitle"/>
        <w:spacing w:after="0"/>
        <w:jc w:val="center"/>
      </w:pPr>
      <w:r>
        <w:t xml:space="preserve">By: </w:t>
      </w:r>
      <w:r w:rsidR="00912956">
        <w:t>Shiru Hou</w:t>
      </w:r>
    </w:p>
    <w:p w14:paraId="4D59248D" w14:textId="77777777" w:rsidR="00ED547E" w:rsidRDefault="00ED547E" w:rsidP="00ED547E">
      <w:pPr>
        <w:sectPr w:rsidR="00ED547E">
          <w:pgSz w:w="12240" w:h="15840"/>
          <w:pgMar w:top="1440" w:right="1440" w:bottom="1440" w:left="1440" w:header="720" w:footer="720" w:gutter="0"/>
          <w:cols w:space="720"/>
          <w:docGrid w:linePitch="360"/>
        </w:sectPr>
      </w:pPr>
      <w:bookmarkStart w:id="0" w:name="_GoBack"/>
      <w:bookmarkEnd w:id="0"/>
    </w:p>
    <w:p w14:paraId="6FDC22C4" w14:textId="77777777" w:rsidR="00ED547E" w:rsidRDefault="00ED547E" w:rsidP="00ED547E">
      <w:pPr>
        <w:spacing w:after="0"/>
        <w:ind w:firstLine="720"/>
        <w:rPr>
          <w:sz w:val="24"/>
          <w:szCs w:val="24"/>
        </w:rPr>
      </w:pPr>
      <w:r>
        <w:rPr>
          <w:sz w:val="24"/>
          <w:szCs w:val="24"/>
        </w:rPr>
        <w:lastRenderedPageBreak/>
        <w:t xml:space="preserve">The algorithm for finding the qualitative relations (a:c) between two atomic time interval relations(a:b &amp; b:c) can be implemented by referencing the relative start and stop points of the different relations.  By noting where interval a starts and stops relative to interval b, and where interval b starts and stops relative to interval c, an correlation can be derived between a and c, and possible interval relations can be deduced.  </w:t>
      </w:r>
      <w:r w:rsidR="007079D7">
        <w:rPr>
          <w:sz w:val="24"/>
          <w:szCs w:val="24"/>
        </w:rPr>
        <w:t>The five possible relative start or stop locations for any time interval (x) in relation to a second interval (y) can be expressed as existing before y</w:t>
      </w:r>
      <w:r w:rsidR="008F6231">
        <w:rPr>
          <w:sz w:val="24"/>
          <w:szCs w:val="24"/>
        </w:rPr>
        <w:t xml:space="preserve"> (bf)</w:t>
      </w:r>
      <w:r w:rsidR="007079D7">
        <w:rPr>
          <w:sz w:val="24"/>
          <w:szCs w:val="24"/>
        </w:rPr>
        <w:t>, at y-start</w:t>
      </w:r>
      <w:r w:rsidR="008F6231">
        <w:rPr>
          <w:sz w:val="24"/>
          <w:szCs w:val="24"/>
        </w:rPr>
        <w:t>(a</w:t>
      </w:r>
      <w:r w:rsidR="008F6231" w:rsidRPr="008F6231">
        <w:rPr>
          <w:sz w:val="24"/>
          <w:szCs w:val="24"/>
          <w:vertAlign w:val="subscript"/>
        </w:rPr>
        <w:t>s</w:t>
      </w:r>
      <w:r w:rsidR="008F6231">
        <w:rPr>
          <w:sz w:val="24"/>
          <w:szCs w:val="24"/>
        </w:rPr>
        <w:t>)</w:t>
      </w:r>
      <w:r w:rsidR="007079D7">
        <w:rPr>
          <w:sz w:val="24"/>
          <w:szCs w:val="24"/>
        </w:rPr>
        <w:t>, in y</w:t>
      </w:r>
      <w:r w:rsidR="008F6231">
        <w:rPr>
          <w:sz w:val="24"/>
          <w:szCs w:val="24"/>
        </w:rPr>
        <w:t xml:space="preserve"> (i)</w:t>
      </w:r>
      <w:r w:rsidR="007079D7">
        <w:rPr>
          <w:sz w:val="24"/>
          <w:szCs w:val="24"/>
        </w:rPr>
        <w:t>, at y-end</w:t>
      </w:r>
      <w:r w:rsidR="008F6231">
        <w:rPr>
          <w:sz w:val="24"/>
          <w:szCs w:val="24"/>
        </w:rPr>
        <w:t xml:space="preserve"> (a</w:t>
      </w:r>
      <w:r w:rsidR="008F6231" w:rsidRPr="008F6231">
        <w:rPr>
          <w:sz w:val="24"/>
          <w:szCs w:val="24"/>
          <w:vertAlign w:val="subscript"/>
        </w:rPr>
        <w:t>e</w:t>
      </w:r>
      <w:r w:rsidR="008F6231">
        <w:rPr>
          <w:sz w:val="24"/>
          <w:szCs w:val="24"/>
        </w:rPr>
        <w:t>)</w:t>
      </w:r>
      <w:r w:rsidR="007079D7">
        <w:rPr>
          <w:sz w:val="24"/>
          <w:szCs w:val="24"/>
        </w:rPr>
        <w:t>, and after y</w:t>
      </w:r>
      <w:r w:rsidR="008F6231">
        <w:rPr>
          <w:sz w:val="24"/>
          <w:szCs w:val="24"/>
        </w:rPr>
        <w:t xml:space="preserve"> (af)</w:t>
      </w:r>
      <w:r w:rsidR="007079D7">
        <w:rPr>
          <w:sz w:val="24"/>
          <w:szCs w:val="24"/>
        </w:rPr>
        <w:t>.</w:t>
      </w:r>
      <w:r w:rsidR="008F6231">
        <w:rPr>
          <w:sz w:val="24"/>
          <w:szCs w:val="24"/>
        </w:rPr>
        <w:t xml:space="preserve">  The combinations of these relative locations create the thirteen different interval definitions.</w:t>
      </w:r>
    </w:p>
    <w:p w14:paraId="6B2EA878" w14:textId="77777777" w:rsidR="007079D7" w:rsidRDefault="00124A33" w:rsidP="00ED547E">
      <w:pPr>
        <w:spacing w:after="0"/>
        <w:ind w:firstLine="720"/>
        <w:rPr>
          <w:sz w:val="24"/>
          <w:szCs w:val="24"/>
        </w:rPr>
      </w:pPr>
      <w:r>
        <w:rPr>
          <w:noProof/>
          <w:sz w:val="24"/>
          <w:szCs w:val="24"/>
          <w:lang w:eastAsia="zh-CN"/>
        </w:rPr>
        <mc:AlternateContent>
          <mc:Choice Requires="wps">
            <w:drawing>
              <wp:anchor distT="0" distB="0" distL="114300" distR="114300" simplePos="0" relativeHeight="251667456" behindDoc="0" locked="0" layoutInCell="1" allowOverlap="1" wp14:anchorId="429C7639" wp14:editId="07703763">
                <wp:simplePos x="0" y="0"/>
                <wp:positionH relativeFrom="column">
                  <wp:posOffset>4510216</wp:posOffset>
                </wp:positionH>
                <wp:positionV relativeFrom="paragraph">
                  <wp:posOffset>745421</wp:posOffset>
                </wp:positionV>
                <wp:extent cx="308919" cy="506095"/>
                <wp:effectExtent l="0" t="0" r="15240" b="27305"/>
                <wp:wrapNone/>
                <wp:docPr id="7" name="Rectangle 7"/>
                <wp:cNvGraphicFramePr/>
                <a:graphic xmlns:a="http://schemas.openxmlformats.org/drawingml/2006/main">
                  <a:graphicData uri="http://schemas.microsoft.com/office/word/2010/wordprocessingShape">
                    <wps:wsp>
                      <wps:cNvSpPr/>
                      <wps:spPr>
                        <a:xfrm>
                          <a:off x="0" y="0"/>
                          <a:ext cx="308919" cy="50609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355.15pt;margin-top:58.7pt;width:24.3pt;height:39.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" fillcolor="white [3212]" strokecolor="white [3212]" strokeweight="2pt"/>
            </w:pict>
          </mc:Fallback>
        </mc:AlternateContent>
      </w:r>
      <w:r>
        <w:rPr>
          <w:noProof/>
          <w:sz w:val="24"/>
          <w:szCs w:val="24"/>
          <w:lang w:eastAsia="zh-CN"/>
        </w:rPr>
        <mc:AlternateContent>
          <mc:Choice Requires="wps">
            <w:drawing>
              <wp:anchor distT="0" distB="0" distL="114300" distR="114300" simplePos="0" relativeHeight="251666432" behindDoc="0" locked="0" layoutInCell="1" allowOverlap="1" wp14:anchorId="770979CC" wp14:editId="41928716">
                <wp:simplePos x="0" y="0"/>
                <wp:positionH relativeFrom="column">
                  <wp:posOffset>4911811</wp:posOffset>
                </wp:positionH>
                <wp:positionV relativeFrom="paragraph">
                  <wp:posOffset>714529</wp:posOffset>
                </wp:positionV>
                <wp:extent cx="117389" cy="352168"/>
                <wp:effectExtent l="0" t="0" r="16510" b="10160"/>
                <wp:wrapNone/>
                <wp:docPr id="6" name="Rectangle 6"/>
                <wp:cNvGraphicFramePr/>
                <a:graphic xmlns:a="http://schemas.openxmlformats.org/drawingml/2006/main">
                  <a:graphicData uri="http://schemas.microsoft.com/office/word/2010/wordprocessingShape">
                    <wps:wsp>
                      <wps:cNvSpPr/>
                      <wps:spPr>
                        <a:xfrm>
                          <a:off x="0" y="0"/>
                          <a:ext cx="117389" cy="35216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86.75pt;margin-top:56.25pt;width:9.25pt;height:27.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" fillcolor="white [3212]" strokecolor="white [3212]" strokeweight="2pt"/>
            </w:pict>
          </mc:Fallback>
        </mc:AlternateContent>
      </w:r>
      <w:r>
        <w:rPr>
          <w:noProof/>
          <w:sz w:val="24"/>
          <w:szCs w:val="24"/>
          <w:lang w:eastAsia="zh-CN"/>
        </w:rPr>
        <mc:AlternateContent>
          <mc:Choice Requires="wps">
            <w:drawing>
              <wp:anchor distT="0" distB="0" distL="114300" distR="114300" simplePos="0" relativeHeight="251665408" behindDoc="0" locked="0" layoutInCell="1" allowOverlap="1" wp14:anchorId="2D553A20" wp14:editId="39A39D04">
                <wp:simplePos x="0" y="0"/>
                <wp:positionH relativeFrom="column">
                  <wp:posOffset>1476203</wp:posOffset>
                </wp:positionH>
                <wp:positionV relativeFrom="paragraph">
                  <wp:posOffset>744855</wp:posOffset>
                </wp:positionV>
                <wp:extent cx="375766" cy="506627"/>
                <wp:effectExtent l="0" t="0" r="24765" b="27305"/>
                <wp:wrapNone/>
                <wp:docPr id="5" name="Rectangle 5"/>
                <wp:cNvGraphicFramePr/>
                <a:graphic xmlns:a="http://schemas.openxmlformats.org/drawingml/2006/main">
                  <a:graphicData uri="http://schemas.microsoft.com/office/word/2010/wordprocessingShape">
                    <wps:wsp>
                      <wps:cNvSpPr/>
                      <wps:spPr>
                        <a:xfrm>
                          <a:off x="0" y="0"/>
                          <a:ext cx="375766" cy="50662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16.25pt;margin-top:58.65pt;width:29.6pt;height:39.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" fillcolor="white [3212]" strokecolor="white [3212]" strokeweight="2pt"/>
            </w:pict>
          </mc:Fallback>
        </mc:AlternateContent>
      </w:r>
      <w:r>
        <w:rPr>
          <w:noProof/>
          <w:sz w:val="24"/>
          <w:szCs w:val="24"/>
          <w:lang w:eastAsia="zh-CN"/>
        </w:rPr>
        <mc:AlternateContent>
          <mc:Choice Requires="wps">
            <w:drawing>
              <wp:anchor distT="0" distB="0" distL="114300" distR="114300" simplePos="0" relativeHeight="251664384" behindDoc="0" locked="0" layoutInCell="1" allowOverlap="1" wp14:anchorId="54CB6F8E" wp14:editId="1B8370E8">
                <wp:simplePos x="0" y="0"/>
                <wp:positionH relativeFrom="column">
                  <wp:posOffset>6184557</wp:posOffset>
                </wp:positionH>
                <wp:positionV relativeFrom="paragraph">
                  <wp:posOffset>417968</wp:posOffset>
                </wp:positionV>
                <wp:extent cx="259492" cy="698106"/>
                <wp:effectExtent l="0" t="0" r="26670" b="26035"/>
                <wp:wrapNone/>
                <wp:docPr id="4" name="Rectangle 4"/>
                <wp:cNvGraphicFramePr/>
                <a:graphic xmlns:a="http://schemas.openxmlformats.org/drawingml/2006/main">
                  <a:graphicData uri="http://schemas.microsoft.com/office/word/2010/wordprocessingShape">
                    <wps:wsp>
                      <wps:cNvSpPr/>
                      <wps:spPr>
                        <a:xfrm>
                          <a:off x="0" y="0"/>
                          <a:ext cx="259492" cy="698106"/>
                        </a:xfrm>
                        <a:prstGeom prst="rect">
                          <a:avLst/>
                        </a:prstGeom>
                        <a:solidFill>
                          <a:schemeClr val="bg1"/>
                        </a:solidFill>
                        <a:ln w="31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margin-left:486.95pt;margin-top:32.9pt;width:20.45pt;height:54.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" fillcolor="white [3212]" strokecolor="white [3212]" strokeweight=".25pt"/>
            </w:pict>
          </mc:Fallback>
        </mc:AlternateContent>
      </w:r>
      <w:r>
        <w:rPr>
          <w:noProof/>
          <w:sz w:val="24"/>
          <w:szCs w:val="24"/>
          <w:lang w:eastAsia="zh-CN"/>
        </w:rPr>
        <mc:AlternateContent>
          <mc:Choice Requires="wps">
            <w:drawing>
              <wp:anchor distT="0" distB="0" distL="114300" distR="114300" simplePos="0" relativeHeight="251663360" behindDoc="0" locked="0" layoutInCell="1" allowOverlap="1" wp14:anchorId="1C8F315A" wp14:editId="3C64FE98">
                <wp:simplePos x="0" y="0"/>
                <wp:positionH relativeFrom="column">
                  <wp:posOffset>55605</wp:posOffset>
                </wp:positionH>
                <wp:positionV relativeFrom="paragraph">
                  <wp:posOffset>417967</wp:posOffset>
                </wp:positionV>
                <wp:extent cx="86498" cy="296562"/>
                <wp:effectExtent l="0" t="0" r="27940" b="27305"/>
                <wp:wrapNone/>
                <wp:docPr id="3" name="Rectangle 3"/>
                <wp:cNvGraphicFramePr/>
                <a:graphic xmlns:a="http://schemas.openxmlformats.org/drawingml/2006/main">
                  <a:graphicData uri="http://schemas.microsoft.com/office/word/2010/wordprocessingShape">
                    <wps:wsp>
                      <wps:cNvSpPr/>
                      <wps:spPr>
                        <a:xfrm>
                          <a:off x="0" y="0"/>
                          <a:ext cx="86498" cy="296562"/>
                        </a:xfrm>
                        <a:prstGeom prst="rect">
                          <a:avLst/>
                        </a:prstGeom>
                        <a:solidFill>
                          <a:schemeClr val="bg1"/>
                        </a:solidFill>
                        <a:ln w="952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4.4pt;margin-top:32.9pt;width:6.8pt;height:23.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" fillcolor="white [3212]" strokecolor="white [3212]"/>
            </w:pict>
          </mc:Fallback>
        </mc:AlternateContent>
      </w:r>
      <w:r>
        <w:rPr>
          <w:noProof/>
          <w:sz w:val="24"/>
          <w:szCs w:val="24"/>
          <w:lang w:eastAsia="zh-CN"/>
        </w:rPr>
        <mc:AlternateContent>
          <mc:Choice Requires="wps">
            <w:drawing>
              <wp:anchor distT="0" distB="0" distL="114300" distR="114300" simplePos="0" relativeHeight="251662336" behindDoc="0" locked="0" layoutInCell="1" allowOverlap="1" wp14:anchorId="0987F034" wp14:editId="3F16AC58">
                <wp:simplePos x="0" y="0"/>
                <wp:positionH relativeFrom="column">
                  <wp:posOffset>55605</wp:posOffset>
                </wp:positionH>
                <wp:positionV relativeFrom="paragraph">
                  <wp:posOffset>714529</wp:posOffset>
                </wp:positionV>
                <wp:extent cx="1353065" cy="438665"/>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353065" cy="43866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4.4pt;margin-top:56.25pt;width:106.55pt;height:34.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" fillcolor="white [3212]" strokecolor="white [3212]" strokeweight="2pt"/>
            </w:pict>
          </mc:Fallback>
        </mc:AlternateContent>
      </w:r>
    </w:p>
    <w:p w14:paraId="7801F9C1" w14:textId="77777777" w:rsidR="00124A33" w:rsidRDefault="00124A33" w:rsidP="00ED547E">
      <w:pPr>
        <w:spacing w:after="0"/>
        <w:ind w:firstLine="720"/>
        <w:rPr>
          <w:sz w:val="24"/>
          <w:szCs w:val="24"/>
        </w:rPr>
      </w:pPr>
      <w:r>
        <w:rPr>
          <w:noProof/>
          <w:lang w:eastAsia="zh-CN"/>
        </w:rPr>
        <mc:AlternateContent>
          <mc:Choice Requires="wps">
            <w:drawing>
              <wp:anchor distT="0" distB="0" distL="114300" distR="114300" simplePos="0" relativeHeight="251661312" behindDoc="0" locked="0" layoutInCell="1" allowOverlap="1" wp14:anchorId="63DE814F" wp14:editId="6A13AFA1">
                <wp:simplePos x="0" y="0"/>
                <wp:positionH relativeFrom="column">
                  <wp:posOffset>55605</wp:posOffset>
                </wp:positionH>
                <wp:positionV relativeFrom="paragraph">
                  <wp:posOffset>1896848</wp:posOffset>
                </wp:positionV>
                <wp:extent cx="6290310" cy="166816"/>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6290310" cy="166816"/>
                        </a:xfrm>
                        <a:prstGeom prst="rect">
                          <a:avLst/>
                        </a:prstGeom>
                        <a:solidFill>
                          <a:prstClr val="white"/>
                        </a:solidFill>
                        <a:ln>
                          <a:noFill/>
                        </a:ln>
                        <a:effectLst/>
                      </wps:spPr>
                      <wps:txbx>
                        <w:txbxContent>
                          <w:p w14:paraId="43E707CF" w14:textId="77777777" w:rsidR="00173DE1" w:rsidRPr="005D06CC" w:rsidRDefault="00173DE1" w:rsidP="00124A33">
                            <w:pPr>
                              <w:pStyle w:val="Caption"/>
                              <w:jc w:val="center"/>
                              <w:rPr>
                                <w:noProof/>
                              </w:rPr>
                            </w:pPr>
                            <w:r>
                              <w:t xml:space="preserve">Figure </w:t>
                            </w:r>
                            <w:fldSimple w:instr=" SEQ Figure \* ARABIC ">
                              <w:r w:rsidR="00C85CFD">
                                <w:rPr>
                                  <w:noProof/>
                                </w:rPr>
                                <w:t>1</w:t>
                              </w:r>
                            </w:fldSimple>
                            <w:r>
                              <w:t>: Relative interval Positions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4pt;margin-top:149.35pt;width:495.3pt;height:13.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" stroked="f">
                <v:textbox inset="0,0,0,0">
                  <w:txbxContent>
                    <w:p w:rsidR="00173DE1" w:rsidRPr="005D06CC" w:rsidRDefault="00173DE1" w:rsidP="00124A33">
                      <w:pPr>
                        <w:pStyle w:val="Caption"/>
                        <w:jc w:val="center"/>
                        <w:rPr>
                          <w:noProof/>
                        </w:rPr>
                      </w:pPr>
                      <w:r>
                        <w:t xml:space="preserve">Figure </w:t>
                      </w:r>
                      <w:r>
                        <w:fldChar w:fldCharType="begin"/>
                      </w:r>
                      <w:r>
                        <w:instrText xml:space="preserve"> SEQ Figure \* ARABIC </w:instrText>
                      </w:r>
                      <w:r>
                        <w:fldChar w:fldCharType="separate"/>
                      </w:r>
                      <w:r w:rsidR="00C85CFD">
                        <w:rPr>
                          <w:noProof/>
                        </w:rPr>
                        <w:t>1</w:t>
                      </w:r>
                      <w:r>
                        <w:rPr>
                          <w:noProof/>
                        </w:rPr>
                        <w:fldChar w:fldCharType="end"/>
                      </w:r>
                      <w:r>
                        <w:t>: Relative interval Positions</w:t>
                      </w:r>
                    </w:p>
                  </w:txbxContent>
                </v:textbox>
              </v:shape>
            </w:pict>
          </mc:Fallback>
        </mc:AlternateContent>
      </w:r>
      <w:r w:rsidR="006F25F3">
        <w:rPr>
          <w:noProof/>
        </w:rPr>
        <w:object w:dxaOrig="1440" w:dyaOrig="1440" w14:anchorId="10459D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7pt;width:495.3pt;height:2in;z-index:251659264;mso-position-horizontal:center;mso-position-horizontal-relative:page;mso-position-vertical:absolute;mso-position-vertical-relative:text" o:allowoverlap="f">
            <v:imagedata r:id="rId7" o:title=""/>
            <w10:wrap type="topAndBottom" anchorx="page"/>
          </v:shape>
          <o:OLEObject Type="Embed" ProgID="Visio.Drawing.15" ShapeID="_x0000_s1026" DrawAspect="Content" ObjectID="_1556365380" r:id="rId8"/>
        </w:object>
      </w:r>
    </w:p>
    <w:p w14:paraId="7ED74C2F" w14:textId="77777777" w:rsidR="00124A33" w:rsidRDefault="008F6231" w:rsidP="00ED547E">
      <w:pPr>
        <w:spacing w:after="0"/>
        <w:ind w:firstLine="720"/>
        <w:rPr>
          <w:sz w:val="24"/>
          <w:szCs w:val="24"/>
        </w:rPr>
      </w:pPr>
      <w:r>
        <w:rPr>
          <w:sz w:val="24"/>
          <w:szCs w:val="24"/>
        </w:rPr>
        <w:t>The thirteen relations; precedes (p), meets (m), overlaps (o), finished by (F), contains (D), starts (s), equals (e), started by (S), during (d), finishes (f), overlapped by (O), met by (M), and preceded by (P) become defined according to the start and end point locations (x</w:t>
      </w:r>
      <w:r w:rsidRPr="008F6231">
        <w:rPr>
          <w:sz w:val="24"/>
          <w:szCs w:val="24"/>
          <w:vertAlign w:val="subscript"/>
        </w:rPr>
        <w:t>s</w:t>
      </w:r>
      <w:r>
        <w:rPr>
          <w:sz w:val="24"/>
          <w:szCs w:val="24"/>
        </w:rPr>
        <w:t>, x</w:t>
      </w:r>
      <w:r w:rsidRPr="008F6231">
        <w:rPr>
          <w:sz w:val="24"/>
          <w:szCs w:val="24"/>
          <w:vertAlign w:val="subscript"/>
        </w:rPr>
        <w:t>e</w:t>
      </w:r>
      <w:r>
        <w:rPr>
          <w:sz w:val="24"/>
          <w:szCs w:val="24"/>
        </w:rPr>
        <w:t>).</w:t>
      </w:r>
      <w:r w:rsidR="0066795F">
        <w:rPr>
          <w:sz w:val="24"/>
          <w:szCs w:val="24"/>
        </w:rPr>
        <w:t xml:space="preserve"> This allows comparison of relative interval limits</w:t>
      </w:r>
      <w:r w:rsidR="0078398E">
        <w:rPr>
          <w:sz w:val="24"/>
          <w:szCs w:val="24"/>
        </w:rPr>
        <w:t>. These comparisons can then be used to construct a series of conditional statements, or incorporated into a decision tree, to deduce to possible relations between different pairs of atomic intervals.</w:t>
      </w:r>
      <w:r w:rsidR="0066795F">
        <w:rPr>
          <w:sz w:val="24"/>
          <w:szCs w:val="24"/>
        </w:rPr>
        <w:t xml:space="preserve"> </w:t>
      </w:r>
    </w:p>
    <w:p w14:paraId="249296A5" w14:textId="77777777" w:rsidR="008F6231" w:rsidRDefault="008F6231" w:rsidP="00ED547E">
      <w:pPr>
        <w:spacing w:after="0"/>
        <w:ind w:firstLine="720"/>
        <w:rPr>
          <w:sz w:val="24"/>
          <w:szCs w:val="24"/>
        </w:rPr>
      </w:pPr>
    </w:p>
    <w:tbl>
      <w:tblPr>
        <w:tblStyle w:val="TableGrid"/>
        <w:tblW w:w="0" w:type="auto"/>
        <w:tblLook w:val="04A0" w:firstRow="1" w:lastRow="0" w:firstColumn="1" w:lastColumn="0" w:noHBand="0" w:noVBand="1"/>
      </w:tblPr>
      <w:tblGrid>
        <w:gridCol w:w="1025"/>
        <w:gridCol w:w="715"/>
        <w:gridCol w:w="714"/>
        <w:gridCol w:w="714"/>
        <w:gridCol w:w="714"/>
        <w:gridCol w:w="714"/>
        <w:gridCol w:w="712"/>
        <w:gridCol w:w="713"/>
        <w:gridCol w:w="713"/>
        <w:gridCol w:w="709"/>
        <w:gridCol w:w="713"/>
        <w:gridCol w:w="713"/>
        <w:gridCol w:w="714"/>
        <w:gridCol w:w="713"/>
      </w:tblGrid>
      <w:tr w:rsidR="0066795F" w14:paraId="401002B5" w14:textId="77777777" w:rsidTr="008F6231">
        <w:tc>
          <w:tcPr>
            <w:tcW w:w="736" w:type="dxa"/>
          </w:tcPr>
          <w:p w14:paraId="26A9FD40" w14:textId="77777777" w:rsidR="008F6231" w:rsidRDefault="008F6231" w:rsidP="008F6231">
            <w:pPr>
              <w:jc w:val="center"/>
              <w:rPr>
                <w:sz w:val="24"/>
                <w:szCs w:val="24"/>
              </w:rPr>
            </w:pPr>
            <w:r>
              <w:rPr>
                <w:sz w:val="24"/>
                <w:szCs w:val="24"/>
              </w:rPr>
              <w:t>Relation</w:t>
            </w:r>
          </w:p>
        </w:tc>
        <w:tc>
          <w:tcPr>
            <w:tcW w:w="736" w:type="dxa"/>
          </w:tcPr>
          <w:p w14:paraId="62655AC3" w14:textId="77777777" w:rsidR="008F6231" w:rsidRDefault="008F6231" w:rsidP="008F6231">
            <w:pPr>
              <w:jc w:val="center"/>
              <w:rPr>
                <w:sz w:val="24"/>
                <w:szCs w:val="24"/>
              </w:rPr>
            </w:pPr>
            <w:r>
              <w:rPr>
                <w:sz w:val="24"/>
                <w:szCs w:val="24"/>
              </w:rPr>
              <w:t>p</w:t>
            </w:r>
          </w:p>
        </w:tc>
        <w:tc>
          <w:tcPr>
            <w:tcW w:w="736" w:type="dxa"/>
          </w:tcPr>
          <w:p w14:paraId="6557D4DD" w14:textId="77777777" w:rsidR="008F6231" w:rsidRDefault="002D217C" w:rsidP="008F6231">
            <w:pPr>
              <w:jc w:val="center"/>
              <w:rPr>
                <w:sz w:val="24"/>
                <w:szCs w:val="24"/>
              </w:rPr>
            </w:pPr>
            <w:r>
              <w:rPr>
                <w:sz w:val="24"/>
                <w:szCs w:val="24"/>
              </w:rPr>
              <w:t>m</w:t>
            </w:r>
          </w:p>
        </w:tc>
        <w:tc>
          <w:tcPr>
            <w:tcW w:w="736" w:type="dxa"/>
          </w:tcPr>
          <w:p w14:paraId="758DFCF2" w14:textId="77777777" w:rsidR="008F6231" w:rsidRDefault="008F6231" w:rsidP="008F6231">
            <w:pPr>
              <w:jc w:val="center"/>
              <w:rPr>
                <w:sz w:val="24"/>
                <w:szCs w:val="24"/>
              </w:rPr>
            </w:pPr>
            <w:r>
              <w:rPr>
                <w:sz w:val="24"/>
                <w:szCs w:val="24"/>
              </w:rPr>
              <w:t>o</w:t>
            </w:r>
          </w:p>
        </w:tc>
        <w:tc>
          <w:tcPr>
            <w:tcW w:w="736" w:type="dxa"/>
          </w:tcPr>
          <w:p w14:paraId="632DC7DF" w14:textId="77777777" w:rsidR="008F6231" w:rsidRDefault="008F6231" w:rsidP="008F6231">
            <w:pPr>
              <w:jc w:val="center"/>
              <w:rPr>
                <w:sz w:val="24"/>
                <w:szCs w:val="24"/>
              </w:rPr>
            </w:pPr>
            <w:r>
              <w:rPr>
                <w:sz w:val="24"/>
                <w:szCs w:val="24"/>
              </w:rPr>
              <w:t>F</w:t>
            </w:r>
          </w:p>
        </w:tc>
        <w:tc>
          <w:tcPr>
            <w:tcW w:w="736" w:type="dxa"/>
          </w:tcPr>
          <w:p w14:paraId="6E59AEDE" w14:textId="77777777" w:rsidR="008F6231" w:rsidRDefault="008F6231" w:rsidP="008F6231">
            <w:pPr>
              <w:jc w:val="center"/>
              <w:rPr>
                <w:sz w:val="24"/>
                <w:szCs w:val="24"/>
              </w:rPr>
            </w:pPr>
            <w:r>
              <w:rPr>
                <w:sz w:val="24"/>
                <w:szCs w:val="24"/>
              </w:rPr>
              <w:t>D</w:t>
            </w:r>
          </w:p>
        </w:tc>
        <w:tc>
          <w:tcPr>
            <w:tcW w:w="735" w:type="dxa"/>
          </w:tcPr>
          <w:p w14:paraId="01967A55" w14:textId="77777777" w:rsidR="008F6231" w:rsidRDefault="00CD3840" w:rsidP="008F6231">
            <w:pPr>
              <w:jc w:val="center"/>
              <w:rPr>
                <w:sz w:val="24"/>
                <w:szCs w:val="24"/>
              </w:rPr>
            </w:pPr>
            <w:r>
              <w:rPr>
                <w:sz w:val="24"/>
                <w:szCs w:val="24"/>
              </w:rPr>
              <w:t>s</w:t>
            </w:r>
          </w:p>
        </w:tc>
        <w:tc>
          <w:tcPr>
            <w:tcW w:w="735" w:type="dxa"/>
          </w:tcPr>
          <w:p w14:paraId="04DFAFC7" w14:textId="77777777" w:rsidR="008F6231" w:rsidRDefault="008F6231" w:rsidP="008F6231">
            <w:pPr>
              <w:jc w:val="center"/>
              <w:rPr>
                <w:sz w:val="24"/>
                <w:szCs w:val="24"/>
              </w:rPr>
            </w:pPr>
            <w:r>
              <w:rPr>
                <w:sz w:val="24"/>
                <w:szCs w:val="24"/>
              </w:rPr>
              <w:t>e</w:t>
            </w:r>
          </w:p>
        </w:tc>
        <w:tc>
          <w:tcPr>
            <w:tcW w:w="735" w:type="dxa"/>
          </w:tcPr>
          <w:p w14:paraId="14670ECF" w14:textId="77777777" w:rsidR="008F6231" w:rsidRDefault="008F6231" w:rsidP="008F6231">
            <w:pPr>
              <w:jc w:val="center"/>
              <w:rPr>
                <w:sz w:val="24"/>
                <w:szCs w:val="24"/>
              </w:rPr>
            </w:pPr>
            <w:r>
              <w:rPr>
                <w:sz w:val="24"/>
                <w:szCs w:val="24"/>
              </w:rPr>
              <w:t>S</w:t>
            </w:r>
          </w:p>
        </w:tc>
        <w:tc>
          <w:tcPr>
            <w:tcW w:w="735" w:type="dxa"/>
          </w:tcPr>
          <w:p w14:paraId="50AFCBEF" w14:textId="77777777" w:rsidR="008F6231" w:rsidRDefault="008F6231" w:rsidP="008F6231">
            <w:pPr>
              <w:jc w:val="center"/>
              <w:rPr>
                <w:sz w:val="24"/>
                <w:szCs w:val="24"/>
              </w:rPr>
            </w:pPr>
            <w:r>
              <w:rPr>
                <w:sz w:val="24"/>
                <w:szCs w:val="24"/>
              </w:rPr>
              <w:t>d</w:t>
            </w:r>
          </w:p>
        </w:tc>
        <w:tc>
          <w:tcPr>
            <w:tcW w:w="735" w:type="dxa"/>
          </w:tcPr>
          <w:p w14:paraId="032F7B42" w14:textId="77777777" w:rsidR="008F6231" w:rsidRDefault="008F6231" w:rsidP="008F6231">
            <w:pPr>
              <w:jc w:val="center"/>
              <w:rPr>
                <w:sz w:val="24"/>
                <w:szCs w:val="24"/>
              </w:rPr>
            </w:pPr>
            <w:r>
              <w:rPr>
                <w:sz w:val="24"/>
                <w:szCs w:val="24"/>
              </w:rPr>
              <w:t>f</w:t>
            </w:r>
          </w:p>
        </w:tc>
        <w:tc>
          <w:tcPr>
            <w:tcW w:w="735" w:type="dxa"/>
          </w:tcPr>
          <w:p w14:paraId="4F983A17" w14:textId="77777777" w:rsidR="008F6231" w:rsidRDefault="008F6231" w:rsidP="008F6231">
            <w:pPr>
              <w:jc w:val="center"/>
              <w:rPr>
                <w:sz w:val="24"/>
                <w:szCs w:val="24"/>
              </w:rPr>
            </w:pPr>
            <w:r>
              <w:rPr>
                <w:sz w:val="24"/>
                <w:szCs w:val="24"/>
              </w:rPr>
              <w:t>O</w:t>
            </w:r>
          </w:p>
        </w:tc>
        <w:tc>
          <w:tcPr>
            <w:tcW w:w="735" w:type="dxa"/>
          </w:tcPr>
          <w:p w14:paraId="1DF95728" w14:textId="77777777" w:rsidR="008F6231" w:rsidRDefault="008F6231" w:rsidP="008F6231">
            <w:pPr>
              <w:jc w:val="center"/>
              <w:rPr>
                <w:sz w:val="24"/>
                <w:szCs w:val="24"/>
              </w:rPr>
            </w:pPr>
            <w:r>
              <w:rPr>
                <w:sz w:val="24"/>
                <w:szCs w:val="24"/>
              </w:rPr>
              <w:t>M</w:t>
            </w:r>
          </w:p>
        </w:tc>
        <w:tc>
          <w:tcPr>
            <w:tcW w:w="735" w:type="dxa"/>
          </w:tcPr>
          <w:p w14:paraId="01915900" w14:textId="77777777" w:rsidR="008F6231" w:rsidRDefault="008F6231" w:rsidP="008F6231">
            <w:pPr>
              <w:jc w:val="center"/>
              <w:rPr>
                <w:sz w:val="24"/>
                <w:szCs w:val="24"/>
              </w:rPr>
            </w:pPr>
            <w:r>
              <w:rPr>
                <w:sz w:val="24"/>
                <w:szCs w:val="24"/>
              </w:rPr>
              <w:t>P</w:t>
            </w:r>
          </w:p>
        </w:tc>
      </w:tr>
      <w:tr w:rsidR="0066795F" w14:paraId="0790923B" w14:textId="77777777" w:rsidTr="008F6231">
        <w:tc>
          <w:tcPr>
            <w:tcW w:w="736" w:type="dxa"/>
          </w:tcPr>
          <w:p w14:paraId="4144ABF4" w14:textId="77777777" w:rsidR="008F6231" w:rsidRDefault="008F6231" w:rsidP="008F6231">
            <w:pPr>
              <w:jc w:val="center"/>
              <w:rPr>
                <w:sz w:val="24"/>
                <w:szCs w:val="24"/>
              </w:rPr>
            </w:pPr>
            <w:r>
              <w:rPr>
                <w:sz w:val="24"/>
                <w:szCs w:val="24"/>
              </w:rPr>
              <w:t>x</w:t>
            </w:r>
            <w:r w:rsidRPr="008F6231">
              <w:rPr>
                <w:sz w:val="24"/>
                <w:szCs w:val="24"/>
                <w:vertAlign w:val="subscript"/>
              </w:rPr>
              <w:t>s</w:t>
            </w:r>
          </w:p>
        </w:tc>
        <w:tc>
          <w:tcPr>
            <w:tcW w:w="736" w:type="dxa"/>
          </w:tcPr>
          <w:p w14:paraId="0285788D" w14:textId="77777777" w:rsidR="008F6231" w:rsidRDefault="008F6231" w:rsidP="008F6231">
            <w:pPr>
              <w:jc w:val="center"/>
              <w:rPr>
                <w:sz w:val="24"/>
                <w:szCs w:val="24"/>
              </w:rPr>
            </w:pPr>
            <w:r>
              <w:rPr>
                <w:sz w:val="24"/>
                <w:szCs w:val="24"/>
              </w:rPr>
              <w:t>bf</w:t>
            </w:r>
          </w:p>
        </w:tc>
        <w:tc>
          <w:tcPr>
            <w:tcW w:w="736" w:type="dxa"/>
          </w:tcPr>
          <w:p w14:paraId="556E6295" w14:textId="77777777" w:rsidR="008F6231" w:rsidRDefault="00B87F19" w:rsidP="008F6231">
            <w:pPr>
              <w:jc w:val="center"/>
              <w:rPr>
                <w:sz w:val="24"/>
                <w:szCs w:val="24"/>
              </w:rPr>
            </w:pPr>
            <w:r>
              <w:rPr>
                <w:sz w:val="24"/>
                <w:szCs w:val="24"/>
              </w:rPr>
              <w:t>b</w:t>
            </w:r>
            <w:r w:rsidR="008F6231">
              <w:rPr>
                <w:sz w:val="24"/>
                <w:szCs w:val="24"/>
              </w:rPr>
              <w:t>f</w:t>
            </w:r>
          </w:p>
        </w:tc>
        <w:tc>
          <w:tcPr>
            <w:tcW w:w="736" w:type="dxa"/>
          </w:tcPr>
          <w:p w14:paraId="06C8D22A" w14:textId="77777777" w:rsidR="008F6231" w:rsidRDefault="008F6231" w:rsidP="008F6231">
            <w:pPr>
              <w:jc w:val="center"/>
              <w:rPr>
                <w:sz w:val="24"/>
                <w:szCs w:val="24"/>
              </w:rPr>
            </w:pPr>
            <w:r>
              <w:rPr>
                <w:sz w:val="24"/>
                <w:szCs w:val="24"/>
              </w:rPr>
              <w:t>bf</w:t>
            </w:r>
          </w:p>
        </w:tc>
        <w:tc>
          <w:tcPr>
            <w:tcW w:w="736" w:type="dxa"/>
          </w:tcPr>
          <w:p w14:paraId="61334C2E" w14:textId="77777777" w:rsidR="008F6231" w:rsidRDefault="008F6231" w:rsidP="008F6231">
            <w:pPr>
              <w:jc w:val="center"/>
              <w:rPr>
                <w:sz w:val="24"/>
                <w:szCs w:val="24"/>
              </w:rPr>
            </w:pPr>
            <w:r>
              <w:rPr>
                <w:sz w:val="24"/>
                <w:szCs w:val="24"/>
              </w:rPr>
              <w:t>bf</w:t>
            </w:r>
          </w:p>
        </w:tc>
        <w:tc>
          <w:tcPr>
            <w:tcW w:w="736" w:type="dxa"/>
          </w:tcPr>
          <w:p w14:paraId="07FE6006" w14:textId="77777777" w:rsidR="008F6231" w:rsidRDefault="0066795F" w:rsidP="008F6231">
            <w:pPr>
              <w:jc w:val="center"/>
              <w:rPr>
                <w:sz w:val="24"/>
                <w:szCs w:val="24"/>
              </w:rPr>
            </w:pPr>
            <w:r>
              <w:rPr>
                <w:sz w:val="24"/>
                <w:szCs w:val="24"/>
              </w:rPr>
              <w:t>bf</w:t>
            </w:r>
          </w:p>
        </w:tc>
        <w:tc>
          <w:tcPr>
            <w:tcW w:w="735" w:type="dxa"/>
          </w:tcPr>
          <w:p w14:paraId="44B67B74" w14:textId="77777777" w:rsidR="008F6231" w:rsidRDefault="0066795F" w:rsidP="008F6231">
            <w:pPr>
              <w:jc w:val="center"/>
              <w:rPr>
                <w:sz w:val="24"/>
                <w:szCs w:val="24"/>
              </w:rPr>
            </w:pPr>
            <w:r>
              <w:rPr>
                <w:sz w:val="24"/>
                <w:szCs w:val="24"/>
              </w:rPr>
              <w:t>a</w:t>
            </w:r>
            <w:r w:rsidRPr="0066795F">
              <w:rPr>
                <w:sz w:val="24"/>
                <w:szCs w:val="24"/>
                <w:vertAlign w:val="subscript"/>
              </w:rPr>
              <w:t>s</w:t>
            </w:r>
          </w:p>
        </w:tc>
        <w:tc>
          <w:tcPr>
            <w:tcW w:w="735" w:type="dxa"/>
          </w:tcPr>
          <w:p w14:paraId="27AAF09A" w14:textId="77777777" w:rsidR="008F6231" w:rsidRDefault="0066795F" w:rsidP="008F6231">
            <w:pPr>
              <w:jc w:val="center"/>
              <w:rPr>
                <w:sz w:val="24"/>
                <w:szCs w:val="24"/>
              </w:rPr>
            </w:pPr>
            <w:r>
              <w:rPr>
                <w:sz w:val="24"/>
                <w:szCs w:val="24"/>
              </w:rPr>
              <w:t>a</w:t>
            </w:r>
            <w:r w:rsidRPr="0066795F">
              <w:rPr>
                <w:sz w:val="24"/>
                <w:szCs w:val="24"/>
                <w:vertAlign w:val="subscript"/>
              </w:rPr>
              <w:t>s</w:t>
            </w:r>
          </w:p>
        </w:tc>
        <w:tc>
          <w:tcPr>
            <w:tcW w:w="735" w:type="dxa"/>
          </w:tcPr>
          <w:p w14:paraId="63DD0727" w14:textId="77777777" w:rsidR="008F6231" w:rsidRDefault="0066795F" w:rsidP="008F6231">
            <w:pPr>
              <w:jc w:val="center"/>
              <w:rPr>
                <w:sz w:val="24"/>
                <w:szCs w:val="24"/>
              </w:rPr>
            </w:pPr>
            <w:r>
              <w:rPr>
                <w:sz w:val="24"/>
                <w:szCs w:val="24"/>
              </w:rPr>
              <w:t>a</w:t>
            </w:r>
            <w:r w:rsidRPr="0066795F">
              <w:rPr>
                <w:sz w:val="24"/>
                <w:szCs w:val="24"/>
                <w:vertAlign w:val="subscript"/>
              </w:rPr>
              <w:t>s</w:t>
            </w:r>
          </w:p>
        </w:tc>
        <w:tc>
          <w:tcPr>
            <w:tcW w:w="735" w:type="dxa"/>
          </w:tcPr>
          <w:p w14:paraId="316860C0" w14:textId="77777777" w:rsidR="008F6231" w:rsidRDefault="0066795F" w:rsidP="008F6231">
            <w:pPr>
              <w:jc w:val="center"/>
              <w:rPr>
                <w:sz w:val="24"/>
                <w:szCs w:val="24"/>
              </w:rPr>
            </w:pPr>
            <w:r>
              <w:rPr>
                <w:sz w:val="24"/>
                <w:szCs w:val="24"/>
              </w:rPr>
              <w:t>i</w:t>
            </w:r>
          </w:p>
        </w:tc>
        <w:tc>
          <w:tcPr>
            <w:tcW w:w="735" w:type="dxa"/>
          </w:tcPr>
          <w:p w14:paraId="0C5469B7" w14:textId="77777777" w:rsidR="008F6231" w:rsidRDefault="0066795F" w:rsidP="008F6231">
            <w:pPr>
              <w:jc w:val="center"/>
              <w:rPr>
                <w:sz w:val="24"/>
                <w:szCs w:val="24"/>
              </w:rPr>
            </w:pPr>
            <w:r>
              <w:rPr>
                <w:sz w:val="24"/>
                <w:szCs w:val="24"/>
              </w:rPr>
              <w:t>i</w:t>
            </w:r>
          </w:p>
        </w:tc>
        <w:tc>
          <w:tcPr>
            <w:tcW w:w="735" w:type="dxa"/>
          </w:tcPr>
          <w:p w14:paraId="1D683B4B" w14:textId="77777777" w:rsidR="008F6231" w:rsidRDefault="0066795F" w:rsidP="008F6231">
            <w:pPr>
              <w:jc w:val="center"/>
              <w:rPr>
                <w:sz w:val="24"/>
                <w:szCs w:val="24"/>
              </w:rPr>
            </w:pPr>
            <w:r>
              <w:rPr>
                <w:sz w:val="24"/>
                <w:szCs w:val="24"/>
              </w:rPr>
              <w:t>i</w:t>
            </w:r>
          </w:p>
        </w:tc>
        <w:tc>
          <w:tcPr>
            <w:tcW w:w="735" w:type="dxa"/>
          </w:tcPr>
          <w:p w14:paraId="42B76D5C" w14:textId="77777777" w:rsidR="008F6231" w:rsidRDefault="0066795F" w:rsidP="008F6231">
            <w:pPr>
              <w:jc w:val="center"/>
              <w:rPr>
                <w:sz w:val="24"/>
                <w:szCs w:val="24"/>
              </w:rPr>
            </w:pPr>
            <w:r>
              <w:rPr>
                <w:sz w:val="24"/>
                <w:szCs w:val="24"/>
              </w:rPr>
              <w:t>a</w:t>
            </w:r>
            <w:r w:rsidRPr="0066795F">
              <w:rPr>
                <w:sz w:val="24"/>
                <w:szCs w:val="24"/>
                <w:vertAlign w:val="subscript"/>
              </w:rPr>
              <w:t>e</w:t>
            </w:r>
          </w:p>
        </w:tc>
        <w:tc>
          <w:tcPr>
            <w:tcW w:w="735" w:type="dxa"/>
          </w:tcPr>
          <w:p w14:paraId="11EB3658" w14:textId="77777777" w:rsidR="008F6231" w:rsidRDefault="0066795F" w:rsidP="008F6231">
            <w:pPr>
              <w:jc w:val="center"/>
              <w:rPr>
                <w:sz w:val="24"/>
                <w:szCs w:val="24"/>
              </w:rPr>
            </w:pPr>
            <w:r>
              <w:rPr>
                <w:sz w:val="24"/>
                <w:szCs w:val="24"/>
              </w:rPr>
              <w:t>af</w:t>
            </w:r>
          </w:p>
        </w:tc>
      </w:tr>
      <w:tr w:rsidR="0066795F" w14:paraId="02E6876C" w14:textId="77777777" w:rsidTr="008F6231">
        <w:tc>
          <w:tcPr>
            <w:tcW w:w="736" w:type="dxa"/>
          </w:tcPr>
          <w:p w14:paraId="5046A71E" w14:textId="77777777" w:rsidR="008F6231" w:rsidRDefault="008F6231" w:rsidP="008F6231">
            <w:pPr>
              <w:jc w:val="center"/>
              <w:rPr>
                <w:sz w:val="24"/>
                <w:szCs w:val="24"/>
              </w:rPr>
            </w:pPr>
            <w:r>
              <w:rPr>
                <w:sz w:val="24"/>
                <w:szCs w:val="24"/>
              </w:rPr>
              <w:t>X</w:t>
            </w:r>
            <w:r w:rsidRPr="008F6231">
              <w:rPr>
                <w:sz w:val="24"/>
                <w:szCs w:val="24"/>
                <w:vertAlign w:val="subscript"/>
              </w:rPr>
              <w:t>e</w:t>
            </w:r>
          </w:p>
        </w:tc>
        <w:tc>
          <w:tcPr>
            <w:tcW w:w="736" w:type="dxa"/>
          </w:tcPr>
          <w:p w14:paraId="418600E4" w14:textId="77777777" w:rsidR="008F6231" w:rsidRDefault="008F6231" w:rsidP="008F6231">
            <w:pPr>
              <w:jc w:val="center"/>
              <w:rPr>
                <w:sz w:val="24"/>
                <w:szCs w:val="24"/>
              </w:rPr>
            </w:pPr>
            <w:r>
              <w:rPr>
                <w:sz w:val="24"/>
                <w:szCs w:val="24"/>
              </w:rPr>
              <w:t>bf</w:t>
            </w:r>
          </w:p>
        </w:tc>
        <w:tc>
          <w:tcPr>
            <w:tcW w:w="736" w:type="dxa"/>
          </w:tcPr>
          <w:p w14:paraId="4CDD003F" w14:textId="77777777" w:rsidR="008F6231" w:rsidRDefault="008F6231" w:rsidP="008F6231">
            <w:pPr>
              <w:jc w:val="center"/>
              <w:rPr>
                <w:sz w:val="24"/>
                <w:szCs w:val="24"/>
              </w:rPr>
            </w:pPr>
            <w:r>
              <w:rPr>
                <w:sz w:val="24"/>
                <w:szCs w:val="24"/>
              </w:rPr>
              <w:t>a</w:t>
            </w:r>
            <w:r w:rsidRPr="008F6231">
              <w:rPr>
                <w:sz w:val="24"/>
                <w:szCs w:val="24"/>
                <w:vertAlign w:val="subscript"/>
              </w:rPr>
              <w:t>s</w:t>
            </w:r>
          </w:p>
        </w:tc>
        <w:tc>
          <w:tcPr>
            <w:tcW w:w="736" w:type="dxa"/>
          </w:tcPr>
          <w:p w14:paraId="555F4D6C" w14:textId="77777777" w:rsidR="008F6231" w:rsidRDefault="008F6231" w:rsidP="008F6231">
            <w:pPr>
              <w:jc w:val="center"/>
              <w:rPr>
                <w:sz w:val="24"/>
                <w:szCs w:val="24"/>
              </w:rPr>
            </w:pPr>
            <w:r>
              <w:rPr>
                <w:sz w:val="24"/>
                <w:szCs w:val="24"/>
              </w:rPr>
              <w:t>i</w:t>
            </w:r>
          </w:p>
        </w:tc>
        <w:tc>
          <w:tcPr>
            <w:tcW w:w="736" w:type="dxa"/>
          </w:tcPr>
          <w:p w14:paraId="442A0E96" w14:textId="77777777" w:rsidR="008F6231" w:rsidRDefault="008F6231" w:rsidP="008F6231">
            <w:pPr>
              <w:jc w:val="center"/>
              <w:rPr>
                <w:sz w:val="24"/>
                <w:szCs w:val="24"/>
              </w:rPr>
            </w:pPr>
            <w:r>
              <w:rPr>
                <w:sz w:val="24"/>
                <w:szCs w:val="24"/>
              </w:rPr>
              <w:t>a</w:t>
            </w:r>
            <w:r w:rsidRPr="008F6231">
              <w:rPr>
                <w:sz w:val="24"/>
                <w:szCs w:val="24"/>
                <w:vertAlign w:val="subscript"/>
              </w:rPr>
              <w:t>e</w:t>
            </w:r>
          </w:p>
        </w:tc>
        <w:tc>
          <w:tcPr>
            <w:tcW w:w="736" w:type="dxa"/>
          </w:tcPr>
          <w:p w14:paraId="1C7E6EFB" w14:textId="77777777" w:rsidR="008F6231" w:rsidRDefault="0066795F" w:rsidP="008F6231">
            <w:pPr>
              <w:jc w:val="center"/>
              <w:rPr>
                <w:sz w:val="24"/>
                <w:szCs w:val="24"/>
              </w:rPr>
            </w:pPr>
            <w:r>
              <w:rPr>
                <w:sz w:val="24"/>
                <w:szCs w:val="24"/>
              </w:rPr>
              <w:t>af</w:t>
            </w:r>
          </w:p>
        </w:tc>
        <w:tc>
          <w:tcPr>
            <w:tcW w:w="735" w:type="dxa"/>
          </w:tcPr>
          <w:p w14:paraId="39744889" w14:textId="77777777" w:rsidR="008F6231" w:rsidRDefault="00B87F19" w:rsidP="008F6231">
            <w:pPr>
              <w:jc w:val="center"/>
              <w:rPr>
                <w:sz w:val="24"/>
                <w:szCs w:val="24"/>
              </w:rPr>
            </w:pPr>
            <w:r>
              <w:rPr>
                <w:sz w:val="24"/>
                <w:szCs w:val="24"/>
              </w:rPr>
              <w:t>i</w:t>
            </w:r>
          </w:p>
        </w:tc>
        <w:tc>
          <w:tcPr>
            <w:tcW w:w="735" w:type="dxa"/>
          </w:tcPr>
          <w:p w14:paraId="3D0F6FD5" w14:textId="77777777" w:rsidR="008F6231" w:rsidRDefault="0066795F" w:rsidP="008F6231">
            <w:pPr>
              <w:jc w:val="center"/>
              <w:rPr>
                <w:sz w:val="24"/>
                <w:szCs w:val="24"/>
              </w:rPr>
            </w:pPr>
            <w:r>
              <w:rPr>
                <w:sz w:val="24"/>
                <w:szCs w:val="24"/>
              </w:rPr>
              <w:t>a</w:t>
            </w:r>
            <w:r w:rsidRPr="0066795F">
              <w:rPr>
                <w:sz w:val="24"/>
                <w:szCs w:val="24"/>
                <w:vertAlign w:val="subscript"/>
              </w:rPr>
              <w:t>e</w:t>
            </w:r>
          </w:p>
        </w:tc>
        <w:tc>
          <w:tcPr>
            <w:tcW w:w="735" w:type="dxa"/>
          </w:tcPr>
          <w:p w14:paraId="144223D6" w14:textId="77777777" w:rsidR="008F6231" w:rsidRDefault="0066795F" w:rsidP="008F6231">
            <w:pPr>
              <w:jc w:val="center"/>
              <w:rPr>
                <w:sz w:val="24"/>
                <w:szCs w:val="24"/>
              </w:rPr>
            </w:pPr>
            <w:r>
              <w:rPr>
                <w:sz w:val="24"/>
                <w:szCs w:val="24"/>
              </w:rPr>
              <w:t>af</w:t>
            </w:r>
          </w:p>
        </w:tc>
        <w:tc>
          <w:tcPr>
            <w:tcW w:w="735" w:type="dxa"/>
          </w:tcPr>
          <w:p w14:paraId="486579F8" w14:textId="77777777" w:rsidR="008F6231" w:rsidRDefault="0066795F" w:rsidP="008F6231">
            <w:pPr>
              <w:jc w:val="center"/>
              <w:rPr>
                <w:sz w:val="24"/>
                <w:szCs w:val="24"/>
              </w:rPr>
            </w:pPr>
            <w:r>
              <w:rPr>
                <w:sz w:val="24"/>
                <w:szCs w:val="24"/>
              </w:rPr>
              <w:t>i</w:t>
            </w:r>
          </w:p>
        </w:tc>
        <w:tc>
          <w:tcPr>
            <w:tcW w:w="735" w:type="dxa"/>
          </w:tcPr>
          <w:p w14:paraId="780505E4" w14:textId="77777777" w:rsidR="008F6231" w:rsidRDefault="0066795F" w:rsidP="008F6231">
            <w:pPr>
              <w:jc w:val="center"/>
              <w:rPr>
                <w:sz w:val="24"/>
                <w:szCs w:val="24"/>
              </w:rPr>
            </w:pPr>
            <w:r>
              <w:rPr>
                <w:sz w:val="24"/>
                <w:szCs w:val="24"/>
              </w:rPr>
              <w:t>a</w:t>
            </w:r>
            <w:r w:rsidRPr="0066795F">
              <w:rPr>
                <w:sz w:val="24"/>
                <w:szCs w:val="24"/>
                <w:vertAlign w:val="subscript"/>
              </w:rPr>
              <w:t>e</w:t>
            </w:r>
          </w:p>
        </w:tc>
        <w:tc>
          <w:tcPr>
            <w:tcW w:w="735" w:type="dxa"/>
          </w:tcPr>
          <w:p w14:paraId="73C0041F" w14:textId="77777777" w:rsidR="008F6231" w:rsidRDefault="0066795F" w:rsidP="008F6231">
            <w:pPr>
              <w:jc w:val="center"/>
              <w:rPr>
                <w:sz w:val="24"/>
                <w:szCs w:val="24"/>
              </w:rPr>
            </w:pPr>
            <w:r>
              <w:rPr>
                <w:sz w:val="24"/>
                <w:szCs w:val="24"/>
              </w:rPr>
              <w:t>af</w:t>
            </w:r>
          </w:p>
        </w:tc>
        <w:tc>
          <w:tcPr>
            <w:tcW w:w="735" w:type="dxa"/>
          </w:tcPr>
          <w:p w14:paraId="286B02B0" w14:textId="77777777" w:rsidR="008F6231" w:rsidRDefault="0066795F" w:rsidP="008F6231">
            <w:pPr>
              <w:jc w:val="center"/>
              <w:rPr>
                <w:sz w:val="24"/>
                <w:szCs w:val="24"/>
              </w:rPr>
            </w:pPr>
            <w:r>
              <w:rPr>
                <w:sz w:val="24"/>
                <w:szCs w:val="24"/>
              </w:rPr>
              <w:t>af</w:t>
            </w:r>
          </w:p>
        </w:tc>
        <w:tc>
          <w:tcPr>
            <w:tcW w:w="735" w:type="dxa"/>
          </w:tcPr>
          <w:p w14:paraId="2C52E34B" w14:textId="77777777" w:rsidR="008F6231" w:rsidRDefault="00B87F19" w:rsidP="0066795F">
            <w:pPr>
              <w:keepNext/>
              <w:jc w:val="center"/>
              <w:rPr>
                <w:sz w:val="24"/>
                <w:szCs w:val="24"/>
              </w:rPr>
            </w:pPr>
            <w:r>
              <w:rPr>
                <w:sz w:val="24"/>
                <w:szCs w:val="24"/>
              </w:rPr>
              <w:t>a</w:t>
            </w:r>
            <w:r w:rsidR="0066795F">
              <w:rPr>
                <w:sz w:val="24"/>
                <w:szCs w:val="24"/>
              </w:rPr>
              <w:t>f</w:t>
            </w:r>
          </w:p>
        </w:tc>
      </w:tr>
    </w:tbl>
    <w:p w14:paraId="60E5DF2C" w14:textId="77777777" w:rsidR="008F6231" w:rsidRDefault="0066795F" w:rsidP="0066795F">
      <w:pPr>
        <w:pStyle w:val="Caption"/>
        <w:jc w:val="center"/>
        <w:rPr>
          <w:sz w:val="24"/>
          <w:szCs w:val="24"/>
        </w:rPr>
      </w:pPr>
      <w:r>
        <w:t xml:space="preserve">Figure </w:t>
      </w:r>
      <w:fldSimple w:instr=" SEQ Figure \* ARABIC ">
        <w:r w:rsidR="00C85CFD">
          <w:rPr>
            <w:noProof/>
          </w:rPr>
          <w:t>2</w:t>
        </w:r>
      </w:fldSimple>
      <w:r>
        <w:t>: Relations by interval limit placement</w:t>
      </w:r>
    </w:p>
    <w:p w14:paraId="6DAF89E1" w14:textId="77777777" w:rsidR="006A3C2F" w:rsidRDefault="006A3C2F" w:rsidP="00ED547E">
      <w:pPr>
        <w:spacing w:after="0"/>
        <w:ind w:firstLine="720"/>
        <w:rPr>
          <w:sz w:val="24"/>
          <w:szCs w:val="24"/>
        </w:rPr>
      </w:pPr>
      <w:r w:rsidRPr="0078398E">
        <w:rPr>
          <w:noProof/>
          <w:sz w:val="24"/>
          <w:szCs w:val="24"/>
          <w:lang w:eastAsia="zh-CN"/>
        </w:rPr>
        <mc:AlternateContent>
          <mc:Choice Requires="wps">
            <w:drawing>
              <wp:anchor distT="0" distB="0" distL="114300" distR="114300" simplePos="0" relativeHeight="251669504" behindDoc="0" locked="0" layoutInCell="1" allowOverlap="1" wp14:anchorId="59C9C47A" wp14:editId="2C835B8E">
                <wp:simplePos x="0" y="0"/>
                <wp:positionH relativeFrom="column">
                  <wp:align>center</wp:align>
                </wp:positionH>
                <wp:positionV relativeFrom="paragraph">
                  <wp:posOffset>0</wp:posOffset>
                </wp:positionV>
                <wp:extent cx="6499225" cy="1858010"/>
                <wp:effectExtent l="0" t="0" r="15875" b="279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9225" cy="1858593"/>
                        </a:xfrm>
                        <a:prstGeom prst="rect">
                          <a:avLst/>
                        </a:prstGeom>
                        <a:solidFill>
                          <a:srgbClr val="FFFFFF"/>
                        </a:solidFill>
                        <a:ln w="9525">
                          <a:solidFill>
                            <a:srgbClr val="000000"/>
                          </a:solidFill>
                          <a:miter lim="800000"/>
                          <a:headEnd/>
                          <a:tailEnd/>
                        </a:ln>
                      </wps:spPr>
                      <wps:txbx>
                        <w:txbxContent>
                          <w:p w14:paraId="3D5C2F8E" w14:textId="77777777" w:rsidR="00173DE1" w:rsidRPr="0078398E" w:rsidRDefault="00173DE1" w:rsidP="0066284F">
                            <w:pPr>
                              <w:spacing w:after="0"/>
                              <w:rPr>
                                <w:rFonts w:eastAsiaTheme="minorEastAsia"/>
                              </w:rPr>
                            </w:pPr>
                            <m:oMathPara>
                              <m:oMathParaPr>
                                <m:jc m:val="left"/>
                              </m:oMathParaPr>
                              <m:oMath>
                                <m:r>
                                  <w:rPr>
                                    <w:rFonts w:ascii="Cambria Math" w:hAnsi="Cambria Math"/>
                                  </w:rPr>
                                  <m:t>a→Interval,  b→Interval</m:t>
                                </m:r>
                              </m:oMath>
                            </m:oMathPara>
                          </w:p>
                          <w:p w14:paraId="149933AE" w14:textId="77777777" w:rsidR="00173DE1" w:rsidRPr="0078398E" w:rsidRDefault="006F25F3" w:rsidP="0066284F">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→a start,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→a end</m:t>
                                </m:r>
                              </m:oMath>
                            </m:oMathPara>
                          </w:p>
                          <w:p w14:paraId="54604C90" w14:textId="77777777" w:rsidR="00173DE1" w:rsidRPr="0066284F" w:rsidRDefault="006F25F3" w:rsidP="0066284F">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→b start,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→b end</m:t>
                                </m:r>
                              </m:oMath>
                            </m:oMathPara>
                          </w:p>
                          <w:p w14:paraId="0D660C8D" w14:textId="77777777" w:rsidR="00173DE1" w:rsidRDefault="00173DE1" w:rsidP="0066284F">
                            <w:pPr>
                              <w:spacing w:after="0"/>
                              <w:rPr>
                                <w:rFonts w:eastAsiaTheme="minorEastAsia"/>
                              </w:rPr>
                            </w:pPr>
                          </w:p>
                          <w:p w14:paraId="1EFC47B4" w14:textId="77777777" w:rsidR="00173DE1" w:rsidRPr="0066284F" w:rsidRDefault="00173DE1" w:rsidP="0066284F">
                            <w:pPr>
                              <w:spacing w:after="0"/>
                              <w:rPr>
                                <w:rFonts w:eastAsiaTheme="minorEastAsia"/>
                              </w:rPr>
                            </w:pPr>
                            <m:oMathPara>
                              <m:oMathParaPr>
                                <m:jc m:val="left"/>
                              </m:oMathParaPr>
                              <m:oMath>
                                <m:r>
                                  <w:rPr>
                                    <w:rFonts w:ascii="Cambria Math" w:eastAsiaTheme="minorEastAsia" w:hAnsi="Cambria Math"/>
                                  </w:rPr>
                                  <m:t xml:space="preserve">Relate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=Relation</m:t>
                                </m:r>
                              </m:oMath>
                            </m:oMathPara>
                          </w:p>
                          <w:p w14:paraId="4F578CFF" w14:textId="77777777" w:rsidR="00173DE1" w:rsidRDefault="00173DE1" w:rsidP="0066284F">
                            <w:pPr>
                              <w:spacing w:after="0"/>
                              <w:rPr>
                                <w:rFonts w:eastAsiaTheme="minorEastAsia"/>
                              </w:rPr>
                            </w:pPr>
                            <m:oMath>
                              <m:r>
                                <w:rPr>
                                  <w:rFonts w:ascii="Cambria Math" w:eastAsiaTheme="minorEastAsia" w:hAnsi="Cambria Math"/>
                                </w:rPr>
                                <m:t>Relate</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=Relation</m:t>
                              </m:r>
                            </m:oMath>
                            <w:r>
                              <w:rPr>
                                <w:rFonts w:eastAsiaTheme="minorEastAsia"/>
                              </w:rPr>
                              <w:tab/>
                            </w:r>
                          </w:p>
                          <w:p w14:paraId="6CC8ECD9" w14:textId="77777777" w:rsidR="00173DE1" w:rsidRPr="0066284F" w:rsidRDefault="00173DE1" w:rsidP="0066284F">
                            <w:pPr>
                              <w:spacing w:after="0"/>
                              <w:rPr>
                                <w:rFonts w:eastAsiaTheme="minorEastAsia"/>
                              </w:rPr>
                            </w:pPr>
                            <m:oMathPara>
                              <m:oMathParaPr>
                                <m:jc m:val="left"/>
                              </m:oMathParaPr>
                              <m:oMath>
                                <m:r>
                                  <w:rPr>
                                    <w:rFonts w:ascii="Cambria Math" w:eastAsiaTheme="minorEastAsia" w:hAnsi="Cambria Math"/>
                                  </w:rPr>
                                  <m:t>Relate</m:t>
                                </m:r>
                                <m:d>
                                  <m:dPr>
                                    <m:begChr m:val="["/>
                                    <m:endChr m:val="]"/>
                                    <m:ctrlPr>
                                      <w:rPr>
                                        <w:rFonts w:ascii="Cambria Math" w:eastAsiaTheme="minorEastAsia" w:hAnsi="Cambria Math"/>
                                        <w:i/>
                                      </w:rPr>
                                    </m:ctrlPr>
                                  </m:dPr>
                                  <m:e>
                                    <m:r>
                                      <w:rPr>
                                        <w:rFonts w:ascii="Cambria Math" w:eastAsiaTheme="minorEastAsia" w:hAnsi="Cambria Math"/>
                                      </w:rPr>
                                      <m:t>a, b</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a=e→return b</m:t>
                                        </m:r>
                                      </m:e>
                                      <m:e>
                                        <m:r>
                                          <w:rPr>
                                            <w:rFonts w:ascii="Cambria Math" w:eastAsiaTheme="minorEastAsia" w:hAnsi="Cambria Math"/>
                                          </w:rPr>
                                          <m:t>b=e→return a</m:t>
                                        </m:r>
                                      </m:e>
                                      <m:e>
                                        <m:r>
                                          <w:rPr>
                                            <w:rFonts w:ascii="Cambria Math" w:eastAsiaTheme="minorEastAsia" w:hAnsi="Cambria Math"/>
                                          </w:rPr>
                                          <m:t>otherwise→evaluate [a, b]</m:t>
                                        </m:r>
                                      </m:e>
                                    </m:eqArr>
                                  </m:e>
                                </m:d>
                              </m:oMath>
                            </m:oMathPara>
                          </w:p>
                          <w:p w14:paraId="73333558" w14:textId="77777777" w:rsidR="00173DE1" w:rsidRPr="0078398E" w:rsidRDefault="00173D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0;margin-top:0;width:511.75pt;height:146.3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">
                <v:textbox>
                  <w:txbxContent>
                    <w:p w:rsidR="00173DE1" w:rsidRPr="0078398E" w:rsidRDefault="00173DE1" w:rsidP="0066284F">
                      <w:pPr>
                        <w:spacing w:after="0"/>
                        <w:rPr>
                          <w:rFonts w:eastAsiaTheme="minorEastAsia"/>
                        </w:rPr>
                      </w:pPr>
                      <m:oMathPara>
                        <m:oMathParaPr>
                          <m:jc m:val="left"/>
                        </m:oMathParaPr>
                        <m:oMath>
                          <m:r>
                            <w:rPr>
                              <w:rFonts w:ascii="Cambria Math" w:hAnsi="Cambria Math"/>
                            </w:rPr>
                            <m:t>a→Interval,  b→Interval</m:t>
                          </m:r>
                        </m:oMath>
                      </m:oMathPara>
                    </w:p>
                    <w:p w:rsidR="00173DE1" w:rsidRPr="0078398E" w:rsidRDefault="00173DE1" w:rsidP="0066284F">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→a start,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→a end</m:t>
                          </m:r>
                        </m:oMath>
                      </m:oMathPara>
                    </w:p>
                    <w:p w:rsidR="00173DE1" w:rsidRPr="0066284F" w:rsidRDefault="00173DE1" w:rsidP="0066284F">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→b start,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→b end</m:t>
                          </m:r>
                        </m:oMath>
                      </m:oMathPara>
                    </w:p>
                    <w:p w:rsidR="00173DE1" w:rsidRDefault="00173DE1" w:rsidP="0066284F">
                      <w:pPr>
                        <w:spacing w:after="0"/>
                        <w:rPr>
                          <w:rFonts w:eastAsiaTheme="minorEastAsia"/>
                        </w:rPr>
                      </w:pPr>
                    </w:p>
                    <w:p w:rsidR="00173DE1" w:rsidRPr="0066284F" w:rsidRDefault="00173DE1" w:rsidP="0066284F">
                      <w:pPr>
                        <w:spacing w:after="0"/>
                        <w:rPr>
                          <w:rFonts w:eastAsiaTheme="minorEastAsia"/>
                        </w:rPr>
                      </w:pPr>
                      <m:oMathPara>
                        <m:oMathParaPr>
                          <m:jc m:val="left"/>
                        </m:oMathParaPr>
                        <m:oMath>
                          <m:r>
                            <w:rPr>
                              <w:rFonts w:ascii="Cambria Math" w:eastAsiaTheme="minorEastAsia" w:hAnsi="Cambria Math"/>
                            </w:rPr>
                            <m:t xml:space="preserve">Relate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=Relation</m:t>
                          </m:r>
                        </m:oMath>
                      </m:oMathPara>
                    </w:p>
                    <w:p w:rsidR="00173DE1" w:rsidRDefault="00173DE1" w:rsidP="0066284F">
                      <w:pPr>
                        <w:spacing w:after="0"/>
                        <w:rPr>
                          <w:rFonts w:eastAsiaTheme="minorEastAsia"/>
                        </w:rPr>
                      </w:pPr>
                      <m:oMath>
                        <m:r>
                          <w:rPr>
                            <w:rFonts w:ascii="Cambria Math" w:eastAsiaTheme="minorEastAsia" w:hAnsi="Cambria Math"/>
                          </w:rPr>
                          <m:t>Relate</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=Relation</m:t>
                        </m:r>
                      </m:oMath>
                      <w:r>
                        <w:rPr>
                          <w:rFonts w:eastAsiaTheme="minorEastAsia"/>
                        </w:rPr>
                        <w:tab/>
                      </w:r>
                    </w:p>
                    <w:p w:rsidR="00173DE1" w:rsidRPr="0066284F" w:rsidRDefault="00173DE1" w:rsidP="0066284F">
                      <w:pPr>
                        <w:spacing w:after="0"/>
                        <w:rPr>
                          <w:rFonts w:eastAsiaTheme="minorEastAsia"/>
                        </w:rPr>
                      </w:pPr>
                      <m:oMathPara>
                        <m:oMathParaPr>
                          <m:jc m:val="left"/>
                        </m:oMathParaPr>
                        <m:oMath>
                          <m:r>
                            <w:rPr>
                              <w:rFonts w:ascii="Cambria Math" w:eastAsiaTheme="minorEastAsia" w:hAnsi="Cambria Math"/>
                            </w:rPr>
                            <m:t>Relate</m:t>
                          </m:r>
                          <m:d>
                            <m:dPr>
                              <m:begChr m:val="["/>
                              <m:endChr m:val="]"/>
                              <m:ctrlPr>
                                <w:rPr>
                                  <w:rFonts w:ascii="Cambria Math" w:eastAsiaTheme="minorEastAsia" w:hAnsi="Cambria Math"/>
                                  <w:i/>
                                </w:rPr>
                              </m:ctrlPr>
                            </m:dPr>
                            <m:e>
                              <m:r>
                                <w:rPr>
                                  <w:rFonts w:ascii="Cambria Math" w:eastAsiaTheme="minorEastAsia" w:hAnsi="Cambria Math"/>
                                </w:rPr>
                                <m:t>a, b</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a=e→return b</m:t>
                                  </m:r>
                                </m:e>
                                <m:e>
                                  <m:r>
                                    <w:rPr>
                                      <w:rFonts w:ascii="Cambria Math" w:eastAsiaTheme="minorEastAsia" w:hAnsi="Cambria Math"/>
                                    </w:rPr>
                                    <m:t>b=e→return a</m:t>
                                  </m:r>
                                </m:e>
                                <m:e>
                                  <m:r>
                                    <w:rPr>
                                      <w:rFonts w:ascii="Cambria Math" w:eastAsiaTheme="minorEastAsia" w:hAnsi="Cambria Math"/>
                                    </w:rPr>
                                    <m:t>otherwise→evaluate [a, b]</m:t>
                                  </m:r>
                                </m:e>
                              </m:eqArr>
                            </m:e>
                          </m:d>
                        </m:oMath>
                      </m:oMathPara>
                    </w:p>
                    <w:p w:rsidR="00173DE1" w:rsidRPr="0078398E" w:rsidRDefault="00173DE1"/>
                  </w:txbxContent>
                </v:textbox>
              </v:shape>
            </w:pict>
          </mc:Fallback>
        </mc:AlternateContent>
      </w:r>
      <w:r>
        <w:rPr>
          <w:sz w:val="24"/>
          <w:szCs w:val="24"/>
        </w:rPr>
        <w:br w:type="page"/>
      </w:r>
    </w:p>
    <w:p w14:paraId="024966FE" w14:textId="77777777" w:rsidR="006A3C2F" w:rsidRDefault="006A3C2F" w:rsidP="00ED547E">
      <w:pPr>
        <w:spacing w:after="0"/>
        <w:ind w:firstLine="720"/>
        <w:rPr>
          <w:sz w:val="24"/>
          <w:szCs w:val="24"/>
        </w:rPr>
      </w:pPr>
    </w:p>
    <w:p w14:paraId="5500C144" w14:textId="77777777" w:rsidR="004C3274" w:rsidRDefault="004C3274" w:rsidP="004C3274">
      <w:pPr>
        <w:pStyle w:val="Caption"/>
        <w:keepNext/>
        <w:spacing w:after="0"/>
      </w:pPr>
      <w:r>
        <w:t xml:space="preserve">Table </w:t>
      </w:r>
      <w:fldSimple w:instr=" SEQ Table \* ARABIC ">
        <w:r w:rsidR="00C85CFD">
          <w:rPr>
            <w:noProof/>
          </w:rPr>
          <w:t>1</w:t>
        </w:r>
      </w:fldSimple>
      <w:r>
        <w:t>:</w:t>
      </w:r>
      <w:r w:rsidRPr="00472134">
        <w:t>Program relational output chart 1/2</w:t>
      </w:r>
    </w:p>
    <w:tbl>
      <w:tblPr>
        <w:tblStyle w:val="MediumShading1-Accent5"/>
        <w:tblW w:w="4772" w:type="pct"/>
        <w:tblLook w:val="04A0" w:firstRow="1" w:lastRow="0" w:firstColumn="1" w:lastColumn="0" w:noHBand="0" w:noVBand="1"/>
      </w:tblPr>
      <w:tblGrid>
        <w:gridCol w:w="409"/>
        <w:gridCol w:w="2384"/>
        <w:gridCol w:w="1046"/>
        <w:gridCol w:w="1592"/>
        <w:gridCol w:w="1024"/>
        <w:gridCol w:w="2384"/>
        <w:gridCol w:w="1046"/>
        <w:gridCol w:w="405"/>
      </w:tblGrid>
      <w:tr w:rsidR="008018A1" w:rsidRPr="006A3C2F" w14:paraId="7583B66E" w14:textId="77777777" w:rsidTr="004C327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8" w:type="pct"/>
            <w:noWrap/>
            <w:hideMark/>
          </w:tcPr>
          <w:p w14:paraId="190320E1" w14:textId="77777777" w:rsidR="008018A1" w:rsidRPr="006A3C2F" w:rsidRDefault="008018A1" w:rsidP="008018A1">
            <w:pPr>
              <w:jc w:val="center"/>
              <w:rPr>
                <w:rFonts w:ascii="Calibri" w:eastAsia="Times New Roman" w:hAnsi="Calibri" w:cs="Calibri"/>
                <w:color w:val="000000"/>
              </w:rPr>
            </w:pPr>
          </w:p>
        </w:tc>
        <w:tc>
          <w:tcPr>
            <w:tcW w:w="1213" w:type="pct"/>
            <w:tcBorders>
              <w:bottom w:val="single" w:sz="4" w:space="0" w:color="auto"/>
            </w:tcBorders>
            <w:noWrap/>
            <w:hideMark/>
          </w:tcPr>
          <w:p w14:paraId="281113AF" w14:textId="77777777" w:rsidR="008018A1" w:rsidRPr="006A3C2F" w:rsidRDefault="008018A1" w:rsidP="008018A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w:t>
            </w:r>
          </w:p>
        </w:tc>
        <w:tc>
          <w:tcPr>
            <w:tcW w:w="449" w:type="pct"/>
            <w:tcBorders>
              <w:bottom w:val="single" w:sz="4" w:space="0" w:color="auto"/>
            </w:tcBorders>
            <w:noWrap/>
            <w:hideMark/>
          </w:tcPr>
          <w:p w14:paraId="322CE00A" w14:textId="77777777" w:rsidR="008018A1" w:rsidRPr="006A3C2F" w:rsidRDefault="008018A1" w:rsidP="008018A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m</w:t>
            </w:r>
          </w:p>
        </w:tc>
        <w:tc>
          <w:tcPr>
            <w:tcW w:w="810" w:type="pct"/>
            <w:tcBorders>
              <w:bottom w:val="single" w:sz="4" w:space="0" w:color="auto"/>
            </w:tcBorders>
            <w:noWrap/>
            <w:hideMark/>
          </w:tcPr>
          <w:p w14:paraId="7E9BB3B3" w14:textId="77777777" w:rsidR="008018A1" w:rsidRPr="006A3C2F" w:rsidRDefault="008018A1" w:rsidP="008018A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o</w:t>
            </w:r>
          </w:p>
        </w:tc>
        <w:tc>
          <w:tcPr>
            <w:tcW w:w="452" w:type="pct"/>
            <w:tcBorders>
              <w:bottom w:val="single" w:sz="4" w:space="0" w:color="auto"/>
            </w:tcBorders>
            <w:noWrap/>
            <w:hideMark/>
          </w:tcPr>
          <w:p w14:paraId="3649D296" w14:textId="77777777" w:rsidR="008018A1" w:rsidRPr="006A3C2F" w:rsidRDefault="008018A1" w:rsidP="008018A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F</w:t>
            </w:r>
          </w:p>
        </w:tc>
        <w:tc>
          <w:tcPr>
            <w:tcW w:w="1213" w:type="pct"/>
            <w:tcBorders>
              <w:bottom w:val="single" w:sz="4" w:space="0" w:color="auto"/>
            </w:tcBorders>
            <w:noWrap/>
            <w:hideMark/>
          </w:tcPr>
          <w:p w14:paraId="4920A85F" w14:textId="77777777" w:rsidR="008018A1" w:rsidRPr="006A3C2F" w:rsidRDefault="008018A1" w:rsidP="008018A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D</w:t>
            </w:r>
          </w:p>
        </w:tc>
        <w:tc>
          <w:tcPr>
            <w:tcW w:w="449" w:type="pct"/>
            <w:tcBorders>
              <w:bottom w:val="single" w:sz="4" w:space="0" w:color="auto"/>
            </w:tcBorders>
            <w:noWrap/>
            <w:hideMark/>
          </w:tcPr>
          <w:p w14:paraId="04E8233A" w14:textId="77777777" w:rsidR="008018A1" w:rsidRPr="006A3C2F" w:rsidRDefault="00520EFD" w:rsidP="00520EF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w:t>
            </w:r>
          </w:p>
        </w:tc>
        <w:tc>
          <w:tcPr>
            <w:tcW w:w="206" w:type="pct"/>
            <w:tcBorders>
              <w:bottom w:val="single" w:sz="4" w:space="0" w:color="auto"/>
            </w:tcBorders>
            <w:noWrap/>
            <w:hideMark/>
          </w:tcPr>
          <w:p w14:paraId="589C0BF6" w14:textId="77777777" w:rsidR="008018A1" w:rsidRPr="006A3C2F" w:rsidRDefault="00520EFD" w:rsidP="008018A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E</w:t>
            </w:r>
          </w:p>
        </w:tc>
      </w:tr>
      <w:tr w:rsidR="008018A1" w:rsidRPr="006A3C2F" w14:paraId="4347D6E7" w14:textId="77777777" w:rsidTr="004C32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 w:type="pct"/>
            <w:tcBorders>
              <w:right w:val="single" w:sz="4" w:space="0" w:color="auto"/>
            </w:tcBorders>
            <w:shd w:val="clear" w:color="auto" w:fill="4BACC6" w:themeFill="accent5"/>
            <w:noWrap/>
            <w:hideMark/>
          </w:tcPr>
          <w:p w14:paraId="58FA8089" w14:textId="77777777" w:rsidR="008018A1" w:rsidRPr="006A3C2F" w:rsidRDefault="008018A1" w:rsidP="008018A1">
            <w:pPr>
              <w:jc w:val="center"/>
              <w:rPr>
                <w:rFonts w:ascii="Calibri" w:eastAsia="Times New Roman" w:hAnsi="Calibri" w:cs="Calibri"/>
                <w:color w:val="000000"/>
              </w:rPr>
            </w:pPr>
            <w:r w:rsidRPr="006A3C2F">
              <w:rPr>
                <w:rFonts w:ascii="Calibri" w:eastAsia="Times New Roman" w:hAnsi="Calibri" w:cs="Calibri"/>
                <w:color w:val="000000"/>
              </w:rPr>
              <w:t>p</w:t>
            </w:r>
          </w:p>
        </w:tc>
        <w:tc>
          <w:tcPr>
            <w:tcW w:w="1213" w:type="pct"/>
            <w:tcBorders>
              <w:top w:val="single" w:sz="4" w:space="0" w:color="auto"/>
              <w:left w:val="single" w:sz="4" w:space="0" w:color="auto"/>
              <w:bottom w:val="single" w:sz="4" w:space="0" w:color="auto"/>
              <w:right w:val="single" w:sz="4" w:space="0" w:color="auto"/>
            </w:tcBorders>
            <w:noWrap/>
            <w:hideMark/>
          </w:tcPr>
          <w:p w14:paraId="1D21FB3D" w14:textId="77777777" w:rsidR="008018A1" w:rsidRPr="006A3C2F" w:rsidRDefault="008018A1" w:rsidP="008018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w:t>
            </w:r>
          </w:p>
        </w:tc>
        <w:tc>
          <w:tcPr>
            <w:tcW w:w="449" w:type="pct"/>
            <w:tcBorders>
              <w:top w:val="single" w:sz="4" w:space="0" w:color="auto"/>
              <w:left w:val="single" w:sz="4" w:space="0" w:color="auto"/>
              <w:bottom w:val="single" w:sz="4" w:space="0" w:color="auto"/>
              <w:right w:val="single" w:sz="4" w:space="0" w:color="auto"/>
            </w:tcBorders>
            <w:noWrap/>
            <w:hideMark/>
          </w:tcPr>
          <w:p w14:paraId="3BB0031D" w14:textId="77777777" w:rsidR="008018A1" w:rsidRPr="006A3C2F" w:rsidRDefault="008018A1" w:rsidP="008018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w:t>
            </w:r>
          </w:p>
        </w:tc>
        <w:tc>
          <w:tcPr>
            <w:tcW w:w="810" w:type="pct"/>
            <w:tcBorders>
              <w:top w:val="single" w:sz="4" w:space="0" w:color="auto"/>
              <w:left w:val="single" w:sz="4" w:space="0" w:color="auto"/>
              <w:bottom w:val="single" w:sz="4" w:space="0" w:color="auto"/>
              <w:right w:val="single" w:sz="4" w:space="0" w:color="auto"/>
            </w:tcBorders>
            <w:noWrap/>
            <w:hideMark/>
          </w:tcPr>
          <w:p w14:paraId="6A7452F6" w14:textId="77777777" w:rsidR="008018A1" w:rsidRPr="00DE3287" w:rsidRDefault="00852A9B" w:rsidP="008018A1">
            <w:pPr>
              <w:jc w:val="center"/>
              <w:cnfStyle w:val="000000100000" w:firstRow="0" w:lastRow="0" w:firstColumn="0" w:lastColumn="0" w:oddVBand="0" w:evenVBand="0" w:oddHBand="1" w:evenHBand="0" w:firstRowFirstColumn="0" w:firstRowLastColumn="0" w:lastRowFirstColumn="0" w:lastRowLastColumn="0"/>
            </w:pPr>
            <w:r>
              <w:t>p</w:t>
            </w:r>
          </w:p>
        </w:tc>
        <w:tc>
          <w:tcPr>
            <w:tcW w:w="452" w:type="pct"/>
            <w:tcBorders>
              <w:top w:val="single" w:sz="4" w:space="0" w:color="auto"/>
              <w:left w:val="single" w:sz="4" w:space="0" w:color="auto"/>
              <w:bottom w:val="single" w:sz="4" w:space="0" w:color="auto"/>
              <w:right w:val="single" w:sz="4" w:space="0" w:color="auto"/>
            </w:tcBorders>
            <w:noWrap/>
            <w:hideMark/>
          </w:tcPr>
          <w:p w14:paraId="0B9FA8FF" w14:textId="77777777" w:rsidR="008018A1" w:rsidRPr="006A3C2F" w:rsidRDefault="008018A1" w:rsidP="008018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w:t>
            </w:r>
          </w:p>
        </w:tc>
        <w:tc>
          <w:tcPr>
            <w:tcW w:w="1213" w:type="pct"/>
            <w:tcBorders>
              <w:top w:val="single" w:sz="4" w:space="0" w:color="auto"/>
              <w:left w:val="single" w:sz="4" w:space="0" w:color="auto"/>
              <w:bottom w:val="single" w:sz="4" w:space="0" w:color="auto"/>
              <w:right w:val="single" w:sz="4" w:space="0" w:color="auto"/>
            </w:tcBorders>
            <w:noWrap/>
            <w:hideMark/>
          </w:tcPr>
          <w:p w14:paraId="0722FB42" w14:textId="77777777" w:rsidR="008018A1" w:rsidRPr="006A3C2F" w:rsidRDefault="008018A1" w:rsidP="008018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w:t>
            </w:r>
          </w:p>
        </w:tc>
        <w:tc>
          <w:tcPr>
            <w:tcW w:w="449" w:type="pct"/>
            <w:tcBorders>
              <w:top w:val="single" w:sz="4" w:space="0" w:color="auto"/>
              <w:left w:val="single" w:sz="4" w:space="0" w:color="auto"/>
              <w:bottom w:val="single" w:sz="4" w:space="0" w:color="auto"/>
              <w:right w:val="single" w:sz="4" w:space="0" w:color="auto"/>
            </w:tcBorders>
            <w:noWrap/>
            <w:hideMark/>
          </w:tcPr>
          <w:p w14:paraId="640DC46D" w14:textId="77777777" w:rsidR="008018A1" w:rsidRPr="006A3C2F" w:rsidRDefault="00520EFD" w:rsidP="008018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w:t>
            </w:r>
          </w:p>
        </w:tc>
        <w:tc>
          <w:tcPr>
            <w:tcW w:w="206" w:type="pct"/>
            <w:tcBorders>
              <w:top w:val="single" w:sz="4" w:space="0" w:color="auto"/>
              <w:left w:val="single" w:sz="4" w:space="0" w:color="auto"/>
              <w:bottom w:val="single" w:sz="4" w:space="0" w:color="auto"/>
              <w:right w:val="single" w:sz="4" w:space="0" w:color="auto"/>
            </w:tcBorders>
            <w:noWrap/>
            <w:hideMark/>
          </w:tcPr>
          <w:p w14:paraId="7F35854D" w14:textId="77777777" w:rsidR="008018A1" w:rsidRPr="006A3C2F" w:rsidRDefault="00520EFD" w:rsidP="008018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w:t>
            </w:r>
          </w:p>
        </w:tc>
      </w:tr>
      <w:tr w:rsidR="008018A1" w:rsidRPr="006A3C2F" w14:paraId="38CF5626" w14:textId="77777777" w:rsidTr="004C32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 w:type="pct"/>
            <w:tcBorders>
              <w:right w:val="single" w:sz="4" w:space="0" w:color="auto"/>
            </w:tcBorders>
            <w:shd w:val="clear" w:color="auto" w:fill="4BACC6" w:themeFill="accent5"/>
            <w:noWrap/>
            <w:hideMark/>
          </w:tcPr>
          <w:p w14:paraId="360C468B" w14:textId="77777777" w:rsidR="008018A1" w:rsidRPr="006A3C2F" w:rsidRDefault="008018A1" w:rsidP="008018A1">
            <w:pPr>
              <w:jc w:val="center"/>
              <w:rPr>
                <w:rFonts w:ascii="Calibri" w:eastAsia="Times New Roman" w:hAnsi="Calibri" w:cs="Calibri"/>
                <w:color w:val="000000"/>
              </w:rPr>
            </w:pPr>
            <w:r w:rsidRPr="006A3C2F">
              <w:rPr>
                <w:rFonts w:ascii="Calibri" w:eastAsia="Times New Roman" w:hAnsi="Calibri" w:cs="Calibri"/>
                <w:color w:val="000000"/>
              </w:rPr>
              <w:t>m</w:t>
            </w:r>
          </w:p>
        </w:tc>
        <w:tc>
          <w:tcPr>
            <w:tcW w:w="1213" w:type="pct"/>
            <w:tcBorders>
              <w:top w:val="single" w:sz="4" w:space="0" w:color="auto"/>
              <w:left w:val="single" w:sz="4" w:space="0" w:color="auto"/>
              <w:bottom w:val="single" w:sz="4" w:space="0" w:color="auto"/>
              <w:right w:val="single" w:sz="4" w:space="0" w:color="auto"/>
            </w:tcBorders>
            <w:noWrap/>
            <w:hideMark/>
          </w:tcPr>
          <w:p w14:paraId="0FFB082F" w14:textId="77777777" w:rsidR="008018A1" w:rsidRPr="006A3C2F" w:rsidRDefault="008018A1" w:rsidP="008018A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w:t>
            </w:r>
          </w:p>
        </w:tc>
        <w:tc>
          <w:tcPr>
            <w:tcW w:w="449" w:type="pct"/>
            <w:tcBorders>
              <w:top w:val="single" w:sz="4" w:space="0" w:color="auto"/>
              <w:left w:val="single" w:sz="4" w:space="0" w:color="auto"/>
              <w:bottom w:val="single" w:sz="4" w:space="0" w:color="auto"/>
              <w:right w:val="single" w:sz="4" w:space="0" w:color="auto"/>
            </w:tcBorders>
            <w:noWrap/>
            <w:hideMark/>
          </w:tcPr>
          <w:p w14:paraId="2C75A3B4" w14:textId="77777777" w:rsidR="008018A1" w:rsidRPr="006A3C2F" w:rsidRDefault="008018A1" w:rsidP="008018A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w:t>
            </w:r>
          </w:p>
        </w:tc>
        <w:tc>
          <w:tcPr>
            <w:tcW w:w="810" w:type="pct"/>
            <w:tcBorders>
              <w:top w:val="single" w:sz="4" w:space="0" w:color="auto"/>
              <w:left w:val="single" w:sz="4" w:space="0" w:color="auto"/>
              <w:bottom w:val="single" w:sz="4" w:space="0" w:color="auto"/>
              <w:right w:val="single" w:sz="4" w:space="0" w:color="auto"/>
            </w:tcBorders>
            <w:noWrap/>
            <w:hideMark/>
          </w:tcPr>
          <w:p w14:paraId="381605CF" w14:textId="77777777" w:rsidR="008018A1" w:rsidRPr="00DE3287" w:rsidRDefault="00852A9B" w:rsidP="008018A1">
            <w:pPr>
              <w:jc w:val="center"/>
              <w:cnfStyle w:val="000000010000" w:firstRow="0" w:lastRow="0" w:firstColumn="0" w:lastColumn="0" w:oddVBand="0" w:evenVBand="0" w:oddHBand="0" w:evenHBand="1" w:firstRowFirstColumn="0" w:firstRowLastColumn="0" w:lastRowFirstColumn="0" w:lastRowLastColumn="0"/>
            </w:pPr>
            <w:r>
              <w:t>p</w:t>
            </w:r>
          </w:p>
        </w:tc>
        <w:tc>
          <w:tcPr>
            <w:tcW w:w="452" w:type="pct"/>
            <w:tcBorders>
              <w:top w:val="single" w:sz="4" w:space="0" w:color="auto"/>
              <w:left w:val="single" w:sz="4" w:space="0" w:color="auto"/>
              <w:bottom w:val="single" w:sz="4" w:space="0" w:color="auto"/>
              <w:right w:val="single" w:sz="4" w:space="0" w:color="auto"/>
            </w:tcBorders>
            <w:noWrap/>
            <w:hideMark/>
          </w:tcPr>
          <w:p w14:paraId="3FE9B2BC" w14:textId="77777777" w:rsidR="008018A1" w:rsidRPr="006A3C2F" w:rsidRDefault="008018A1" w:rsidP="008018A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w:t>
            </w:r>
          </w:p>
        </w:tc>
        <w:tc>
          <w:tcPr>
            <w:tcW w:w="1213" w:type="pct"/>
            <w:tcBorders>
              <w:top w:val="single" w:sz="4" w:space="0" w:color="auto"/>
              <w:left w:val="single" w:sz="4" w:space="0" w:color="auto"/>
              <w:bottom w:val="single" w:sz="4" w:space="0" w:color="auto"/>
              <w:right w:val="single" w:sz="4" w:space="0" w:color="auto"/>
            </w:tcBorders>
            <w:noWrap/>
            <w:hideMark/>
          </w:tcPr>
          <w:p w14:paraId="037ABCA7" w14:textId="77777777" w:rsidR="008018A1" w:rsidRPr="006A3C2F" w:rsidRDefault="008018A1" w:rsidP="008018A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w:t>
            </w:r>
          </w:p>
        </w:tc>
        <w:tc>
          <w:tcPr>
            <w:tcW w:w="449" w:type="pct"/>
            <w:tcBorders>
              <w:top w:val="single" w:sz="4" w:space="0" w:color="auto"/>
              <w:left w:val="single" w:sz="4" w:space="0" w:color="auto"/>
              <w:bottom w:val="single" w:sz="4" w:space="0" w:color="auto"/>
              <w:right w:val="single" w:sz="4" w:space="0" w:color="auto"/>
            </w:tcBorders>
            <w:noWrap/>
            <w:hideMark/>
          </w:tcPr>
          <w:p w14:paraId="16A40ACB" w14:textId="77777777" w:rsidR="008018A1" w:rsidRPr="006A3C2F" w:rsidRDefault="00520EFD" w:rsidP="008018A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w:t>
            </w:r>
          </w:p>
        </w:tc>
        <w:tc>
          <w:tcPr>
            <w:tcW w:w="206" w:type="pct"/>
            <w:tcBorders>
              <w:top w:val="single" w:sz="4" w:space="0" w:color="auto"/>
              <w:left w:val="single" w:sz="4" w:space="0" w:color="auto"/>
              <w:bottom w:val="single" w:sz="4" w:space="0" w:color="auto"/>
              <w:right w:val="single" w:sz="4" w:space="0" w:color="auto"/>
            </w:tcBorders>
            <w:noWrap/>
            <w:hideMark/>
          </w:tcPr>
          <w:p w14:paraId="2E3EC319" w14:textId="77777777" w:rsidR="008018A1" w:rsidRPr="006A3C2F" w:rsidRDefault="00D1785F" w:rsidP="008018A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w:t>
            </w:r>
          </w:p>
        </w:tc>
      </w:tr>
      <w:tr w:rsidR="008018A1" w:rsidRPr="006A3C2F" w14:paraId="345E93A2" w14:textId="77777777" w:rsidTr="004C32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 w:type="pct"/>
            <w:tcBorders>
              <w:right w:val="single" w:sz="4" w:space="0" w:color="auto"/>
            </w:tcBorders>
            <w:shd w:val="clear" w:color="auto" w:fill="4BACC6" w:themeFill="accent5"/>
            <w:noWrap/>
            <w:hideMark/>
          </w:tcPr>
          <w:p w14:paraId="0528AEE6" w14:textId="77777777" w:rsidR="008018A1" w:rsidRPr="006A3C2F" w:rsidRDefault="008018A1" w:rsidP="008018A1">
            <w:pPr>
              <w:jc w:val="center"/>
              <w:rPr>
                <w:rFonts w:ascii="Calibri" w:eastAsia="Times New Roman" w:hAnsi="Calibri" w:cs="Calibri"/>
                <w:color w:val="000000"/>
              </w:rPr>
            </w:pPr>
            <w:r w:rsidRPr="006A3C2F">
              <w:rPr>
                <w:rFonts w:ascii="Calibri" w:eastAsia="Times New Roman" w:hAnsi="Calibri" w:cs="Calibri"/>
                <w:color w:val="000000"/>
              </w:rPr>
              <w:t>o</w:t>
            </w:r>
          </w:p>
        </w:tc>
        <w:tc>
          <w:tcPr>
            <w:tcW w:w="1213" w:type="pct"/>
            <w:tcBorders>
              <w:top w:val="single" w:sz="4" w:space="0" w:color="auto"/>
              <w:left w:val="single" w:sz="4" w:space="0" w:color="auto"/>
              <w:bottom w:val="single" w:sz="4" w:space="0" w:color="auto"/>
              <w:right w:val="single" w:sz="4" w:space="0" w:color="auto"/>
            </w:tcBorders>
            <w:noWrap/>
            <w:hideMark/>
          </w:tcPr>
          <w:p w14:paraId="04CA5EC9" w14:textId="77777777" w:rsidR="008018A1" w:rsidRPr="004D14FD" w:rsidRDefault="008018A1" w:rsidP="008018A1">
            <w:pPr>
              <w:jc w:val="center"/>
              <w:cnfStyle w:val="000000100000" w:firstRow="0" w:lastRow="0" w:firstColumn="0" w:lastColumn="0" w:oddVBand="0" w:evenVBand="0" w:oddHBand="1" w:evenHBand="0" w:firstRowFirstColumn="0" w:firstRowLastColumn="0" w:lastRowFirstColumn="0" w:lastRowLastColumn="0"/>
            </w:pPr>
            <w:r w:rsidRPr="004D14FD">
              <w:t>p</w:t>
            </w:r>
          </w:p>
        </w:tc>
        <w:tc>
          <w:tcPr>
            <w:tcW w:w="449" w:type="pct"/>
            <w:tcBorders>
              <w:top w:val="single" w:sz="4" w:space="0" w:color="auto"/>
              <w:left w:val="single" w:sz="4" w:space="0" w:color="auto"/>
              <w:bottom w:val="single" w:sz="4" w:space="0" w:color="auto"/>
              <w:right w:val="single" w:sz="4" w:space="0" w:color="auto"/>
            </w:tcBorders>
            <w:noWrap/>
            <w:hideMark/>
          </w:tcPr>
          <w:p w14:paraId="62A30575" w14:textId="77777777" w:rsidR="008018A1" w:rsidRPr="004D14FD" w:rsidRDefault="008018A1" w:rsidP="008018A1">
            <w:pPr>
              <w:jc w:val="center"/>
              <w:cnfStyle w:val="000000100000" w:firstRow="0" w:lastRow="0" w:firstColumn="0" w:lastColumn="0" w:oddVBand="0" w:evenVBand="0" w:oddHBand="1" w:evenHBand="0" w:firstRowFirstColumn="0" w:firstRowLastColumn="0" w:lastRowFirstColumn="0" w:lastRowLastColumn="0"/>
            </w:pPr>
            <w:r w:rsidRPr="004D14FD">
              <w:t>p</w:t>
            </w:r>
          </w:p>
        </w:tc>
        <w:tc>
          <w:tcPr>
            <w:tcW w:w="810" w:type="pct"/>
            <w:tcBorders>
              <w:top w:val="single" w:sz="4" w:space="0" w:color="auto"/>
              <w:left w:val="single" w:sz="4" w:space="0" w:color="auto"/>
              <w:bottom w:val="single" w:sz="4" w:space="0" w:color="auto"/>
              <w:right w:val="single" w:sz="4" w:space="0" w:color="auto"/>
            </w:tcBorders>
            <w:noWrap/>
            <w:hideMark/>
          </w:tcPr>
          <w:p w14:paraId="23153B70" w14:textId="77777777" w:rsidR="008018A1" w:rsidRPr="004D14FD" w:rsidRDefault="00852A9B" w:rsidP="008018A1">
            <w:pPr>
              <w:jc w:val="center"/>
              <w:cnfStyle w:val="000000100000" w:firstRow="0" w:lastRow="0" w:firstColumn="0" w:lastColumn="0" w:oddVBand="0" w:evenVBand="0" w:oddHBand="1" w:evenHBand="0" w:firstRowFirstColumn="0" w:firstRowLastColumn="0" w:lastRowFirstColumn="0" w:lastRowLastColumn="0"/>
            </w:pPr>
            <w:r>
              <w:t>o m p</w:t>
            </w:r>
          </w:p>
        </w:tc>
        <w:tc>
          <w:tcPr>
            <w:tcW w:w="452" w:type="pct"/>
            <w:tcBorders>
              <w:top w:val="single" w:sz="4" w:space="0" w:color="auto"/>
              <w:left w:val="single" w:sz="4" w:space="0" w:color="auto"/>
              <w:bottom w:val="single" w:sz="4" w:space="0" w:color="auto"/>
              <w:right w:val="single" w:sz="4" w:space="0" w:color="auto"/>
            </w:tcBorders>
            <w:noWrap/>
            <w:hideMark/>
          </w:tcPr>
          <w:p w14:paraId="0095FAAD" w14:textId="77777777" w:rsidR="008018A1" w:rsidRPr="004D14FD" w:rsidRDefault="008018A1" w:rsidP="008018A1">
            <w:pPr>
              <w:jc w:val="center"/>
              <w:cnfStyle w:val="000000100000" w:firstRow="0" w:lastRow="0" w:firstColumn="0" w:lastColumn="0" w:oddVBand="0" w:evenVBand="0" w:oddHBand="1" w:evenHBand="0" w:firstRowFirstColumn="0" w:firstRowLastColumn="0" w:lastRowFirstColumn="0" w:lastRowLastColumn="0"/>
            </w:pPr>
            <w:r w:rsidRPr="004D14FD">
              <w:t>o p m</w:t>
            </w:r>
          </w:p>
        </w:tc>
        <w:tc>
          <w:tcPr>
            <w:tcW w:w="1213" w:type="pct"/>
            <w:tcBorders>
              <w:top w:val="single" w:sz="4" w:space="0" w:color="auto"/>
              <w:left w:val="single" w:sz="4" w:space="0" w:color="auto"/>
              <w:bottom w:val="single" w:sz="4" w:space="0" w:color="auto"/>
              <w:right w:val="single" w:sz="4" w:space="0" w:color="auto"/>
            </w:tcBorders>
            <w:noWrap/>
            <w:hideMark/>
          </w:tcPr>
          <w:p w14:paraId="14BE812A" w14:textId="77777777" w:rsidR="008018A1" w:rsidRPr="004D14FD" w:rsidRDefault="008018A1" w:rsidP="008018A1">
            <w:pPr>
              <w:jc w:val="center"/>
              <w:cnfStyle w:val="000000100000" w:firstRow="0" w:lastRow="0" w:firstColumn="0" w:lastColumn="0" w:oddVBand="0" w:evenVBand="0" w:oddHBand="1" w:evenHBand="0" w:firstRowFirstColumn="0" w:firstRowLastColumn="0" w:lastRowFirstColumn="0" w:lastRowLastColumn="0"/>
            </w:pPr>
            <w:r w:rsidRPr="004D14FD">
              <w:t>p m o F D</w:t>
            </w:r>
          </w:p>
        </w:tc>
        <w:tc>
          <w:tcPr>
            <w:tcW w:w="449" w:type="pct"/>
            <w:tcBorders>
              <w:top w:val="single" w:sz="4" w:space="0" w:color="auto"/>
              <w:left w:val="single" w:sz="4" w:space="0" w:color="auto"/>
              <w:bottom w:val="single" w:sz="4" w:space="0" w:color="auto"/>
              <w:right w:val="single" w:sz="4" w:space="0" w:color="auto"/>
            </w:tcBorders>
            <w:noWrap/>
            <w:hideMark/>
          </w:tcPr>
          <w:p w14:paraId="6B6DD237" w14:textId="77777777" w:rsidR="008018A1" w:rsidRPr="004D14FD" w:rsidRDefault="00D1785F" w:rsidP="008018A1">
            <w:pPr>
              <w:jc w:val="center"/>
              <w:cnfStyle w:val="000000100000" w:firstRow="0" w:lastRow="0" w:firstColumn="0" w:lastColumn="0" w:oddVBand="0" w:evenVBand="0" w:oddHBand="1" w:evenHBand="0" w:firstRowFirstColumn="0" w:firstRowLastColumn="0" w:lastRowFirstColumn="0" w:lastRowLastColumn="0"/>
            </w:pPr>
            <w:r w:rsidRPr="004D14FD">
              <w:t>O</w:t>
            </w:r>
          </w:p>
        </w:tc>
        <w:tc>
          <w:tcPr>
            <w:tcW w:w="206" w:type="pct"/>
            <w:tcBorders>
              <w:top w:val="single" w:sz="4" w:space="0" w:color="auto"/>
              <w:left w:val="single" w:sz="4" w:space="0" w:color="auto"/>
              <w:bottom w:val="single" w:sz="4" w:space="0" w:color="auto"/>
              <w:right w:val="single" w:sz="4" w:space="0" w:color="auto"/>
            </w:tcBorders>
            <w:noWrap/>
            <w:hideMark/>
          </w:tcPr>
          <w:p w14:paraId="6F2688E4" w14:textId="77777777" w:rsidR="008018A1" w:rsidRPr="004D14FD" w:rsidRDefault="00D1785F" w:rsidP="008018A1">
            <w:pPr>
              <w:jc w:val="center"/>
              <w:cnfStyle w:val="000000100000" w:firstRow="0" w:lastRow="0" w:firstColumn="0" w:lastColumn="0" w:oddVBand="0" w:evenVBand="0" w:oddHBand="1" w:evenHBand="0" w:firstRowFirstColumn="0" w:firstRowLastColumn="0" w:lastRowFirstColumn="0" w:lastRowLastColumn="0"/>
            </w:pPr>
            <w:r>
              <w:t>o</w:t>
            </w:r>
          </w:p>
        </w:tc>
      </w:tr>
      <w:tr w:rsidR="008018A1" w:rsidRPr="006A3C2F" w14:paraId="7E2C292E" w14:textId="77777777" w:rsidTr="004C32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 w:type="pct"/>
            <w:tcBorders>
              <w:right w:val="single" w:sz="4" w:space="0" w:color="auto"/>
            </w:tcBorders>
            <w:shd w:val="clear" w:color="auto" w:fill="4BACC6" w:themeFill="accent5"/>
            <w:noWrap/>
            <w:hideMark/>
          </w:tcPr>
          <w:p w14:paraId="2B526A9F" w14:textId="77777777" w:rsidR="008018A1" w:rsidRPr="006A3C2F" w:rsidRDefault="008018A1" w:rsidP="008018A1">
            <w:pPr>
              <w:jc w:val="center"/>
              <w:rPr>
                <w:rFonts w:ascii="Calibri" w:eastAsia="Times New Roman" w:hAnsi="Calibri" w:cs="Calibri"/>
                <w:color w:val="000000"/>
              </w:rPr>
            </w:pPr>
            <w:r w:rsidRPr="006A3C2F">
              <w:rPr>
                <w:rFonts w:ascii="Calibri" w:eastAsia="Times New Roman" w:hAnsi="Calibri" w:cs="Calibri"/>
                <w:color w:val="000000"/>
              </w:rPr>
              <w:t>F</w:t>
            </w:r>
          </w:p>
        </w:tc>
        <w:tc>
          <w:tcPr>
            <w:tcW w:w="1213" w:type="pct"/>
            <w:tcBorders>
              <w:top w:val="single" w:sz="4" w:space="0" w:color="auto"/>
              <w:left w:val="single" w:sz="4" w:space="0" w:color="auto"/>
              <w:bottom w:val="single" w:sz="4" w:space="0" w:color="auto"/>
              <w:right w:val="single" w:sz="4" w:space="0" w:color="auto"/>
            </w:tcBorders>
            <w:noWrap/>
            <w:hideMark/>
          </w:tcPr>
          <w:p w14:paraId="13D11527" w14:textId="77777777" w:rsidR="008018A1" w:rsidRPr="006A3C2F" w:rsidRDefault="008018A1" w:rsidP="008018A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w:t>
            </w:r>
          </w:p>
        </w:tc>
        <w:tc>
          <w:tcPr>
            <w:tcW w:w="449" w:type="pct"/>
            <w:tcBorders>
              <w:top w:val="single" w:sz="4" w:space="0" w:color="auto"/>
              <w:left w:val="single" w:sz="4" w:space="0" w:color="auto"/>
              <w:bottom w:val="single" w:sz="4" w:space="0" w:color="auto"/>
              <w:right w:val="single" w:sz="4" w:space="0" w:color="auto"/>
            </w:tcBorders>
            <w:noWrap/>
            <w:hideMark/>
          </w:tcPr>
          <w:p w14:paraId="57254645" w14:textId="77777777" w:rsidR="008018A1" w:rsidRPr="006A3C2F" w:rsidRDefault="008018A1" w:rsidP="008018A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m</w:t>
            </w:r>
          </w:p>
        </w:tc>
        <w:tc>
          <w:tcPr>
            <w:tcW w:w="810" w:type="pct"/>
            <w:tcBorders>
              <w:top w:val="single" w:sz="4" w:space="0" w:color="auto"/>
              <w:left w:val="single" w:sz="4" w:space="0" w:color="auto"/>
              <w:bottom w:val="single" w:sz="4" w:space="0" w:color="auto"/>
              <w:right w:val="single" w:sz="4" w:space="0" w:color="auto"/>
            </w:tcBorders>
            <w:noWrap/>
            <w:hideMark/>
          </w:tcPr>
          <w:p w14:paraId="4C059B62" w14:textId="77777777" w:rsidR="008018A1" w:rsidRPr="00DE3287" w:rsidRDefault="00852A9B" w:rsidP="008018A1">
            <w:pPr>
              <w:jc w:val="center"/>
              <w:cnfStyle w:val="000000010000" w:firstRow="0" w:lastRow="0" w:firstColumn="0" w:lastColumn="0" w:oddVBand="0" w:evenVBand="0" w:oddHBand="0" w:evenHBand="1" w:firstRowFirstColumn="0" w:firstRowLastColumn="0" w:lastRowFirstColumn="0" w:lastRowLastColumn="0"/>
            </w:pPr>
            <w:r>
              <w:t>o</w:t>
            </w:r>
          </w:p>
        </w:tc>
        <w:tc>
          <w:tcPr>
            <w:tcW w:w="452" w:type="pct"/>
            <w:tcBorders>
              <w:top w:val="single" w:sz="4" w:space="0" w:color="auto"/>
              <w:left w:val="single" w:sz="4" w:space="0" w:color="auto"/>
              <w:bottom w:val="single" w:sz="4" w:space="0" w:color="auto"/>
              <w:right w:val="single" w:sz="4" w:space="0" w:color="auto"/>
            </w:tcBorders>
            <w:noWrap/>
            <w:hideMark/>
          </w:tcPr>
          <w:p w14:paraId="0E26E209" w14:textId="77777777" w:rsidR="008018A1" w:rsidRPr="006A3C2F" w:rsidRDefault="008018A1" w:rsidP="008018A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F</w:t>
            </w:r>
          </w:p>
        </w:tc>
        <w:tc>
          <w:tcPr>
            <w:tcW w:w="1213" w:type="pct"/>
            <w:tcBorders>
              <w:top w:val="single" w:sz="4" w:space="0" w:color="auto"/>
              <w:left w:val="single" w:sz="4" w:space="0" w:color="auto"/>
              <w:bottom w:val="single" w:sz="4" w:space="0" w:color="auto"/>
              <w:right w:val="single" w:sz="4" w:space="0" w:color="auto"/>
            </w:tcBorders>
            <w:noWrap/>
            <w:hideMark/>
          </w:tcPr>
          <w:p w14:paraId="04BA282C" w14:textId="77777777" w:rsidR="008018A1" w:rsidRPr="006A3C2F" w:rsidRDefault="008018A1" w:rsidP="008018A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D</w:t>
            </w:r>
          </w:p>
        </w:tc>
        <w:tc>
          <w:tcPr>
            <w:tcW w:w="449" w:type="pct"/>
            <w:tcBorders>
              <w:top w:val="single" w:sz="4" w:space="0" w:color="auto"/>
              <w:left w:val="single" w:sz="4" w:space="0" w:color="auto"/>
              <w:bottom w:val="single" w:sz="4" w:space="0" w:color="auto"/>
              <w:right w:val="single" w:sz="4" w:space="0" w:color="auto"/>
            </w:tcBorders>
            <w:noWrap/>
            <w:hideMark/>
          </w:tcPr>
          <w:p w14:paraId="74A3DC99" w14:textId="77777777" w:rsidR="008018A1" w:rsidRPr="006A3C2F" w:rsidRDefault="00520EFD" w:rsidP="008018A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o</w:t>
            </w:r>
          </w:p>
        </w:tc>
        <w:tc>
          <w:tcPr>
            <w:tcW w:w="206" w:type="pct"/>
            <w:tcBorders>
              <w:top w:val="single" w:sz="4" w:space="0" w:color="auto"/>
              <w:left w:val="single" w:sz="4" w:space="0" w:color="auto"/>
              <w:bottom w:val="single" w:sz="4" w:space="0" w:color="auto"/>
              <w:right w:val="single" w:sz="4" w:space="0" w:color="auto"/>
            </w:tcBorders>
            <w:noWrap/>
            <w:hideMark/>
          </w:tcPr>
          <w:p w14:paraId="4D52D7C3" w14:textId="77777777" w:rsidR="008018A1" w:rsidRPr="006A3C2F" w:rsidRDefault="008018A1" w:rsidP="008018A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F</w:t>
            </w:r>
          </w:p>
        </w:tc>
      </w:tr>
      <w:tr w:rsidR="008018A1" w:rsidRPr="006A3C2F" w14:paraId="257CFFFC" w14:textId="77777777" w:rsidTr="004C32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 w:type="pct"/>
            <w:tcBorders>
              <w:right w:val="single" w:sz="4" w:space="0" w:color="auto"/>
            </w:tcBorders>
            <w:shd w:val="clear" w:color="auto" w:fill="4BACC6" w:themeFill="accent5"/>
            <w:noWrap/>
            <w:hideMark/>
          </w:tcPr>
          <w:p w14:paraId="7F34C5A4" w14:textId="77777777" w:rsidR="008018A1" w:rsidRPr="006A3C2F" w:rsidRDefault="008018A1" w:rsidP="008018A1">
            <w:pPr>
              <w:jc w:val="center"/>
              <w:rPr>
                <w:rFonts w:ascii="Calibri" w:eastAsia="Times New Roman" w:hAnsi="Calibri" w:cs="Calibri"/>
                <w:color w:val="000000"/>
              </w:rPr>
            </w:pPr>
            <w:r w:rsidRPr="006A3C2F">
              <w:rPr>
                <w:rFonts w:ascii="Calibri" w:eastAsia="Times New Roman" w:hAnsi="Calibri" w:cs="Calibri"/>
                <w:color w:val="000000"/>
              </w:rPr>
              <w:t>D</w:t>
            </w:r>
          </w:p>
        </w:tc>
        <w:tc>
          <w:tcPr>
            <w:tcW w:w="1213" w:type="pct"/>
            <w:tcBorders>
              <w:top w:val="single" w:sz="4" w:space="0" w:color="auto"/>
              <w:left w:val="single" w:sz="4" w:space="0" w:color="auto"/>
              <w:bottom w:val="single" w:sz="4" w:space="0" w:color="auto"/>
              <w:right w:val="single" w:sz="4" w:space="0" w:color="auto"/>
            </w:tcBorders>
            <w:noWrap/>
            <w:hideMark/>
          </w:tcPr>
          <w:p w14:paraId="268F0F34" w14:textId="77777777" w:rsidR="008018A1" w:rsidRPr="006A3C2F" w:rsidRDefault="008018A1" w:rsidP="008018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D p m o F</w:t>
            </w:r>
          </w:p>
        </w:tc>
        <w:tc>
          <w:tcPr>
            <w:tcW w:w="449" w:type="pct"/>
            <w:tcBorders>
              <w:top w:val="single" w:sz="4" w:space="0" w:color="auto"/>
              <w:left w:val="single" w:sz="4" w:space="0" w:color="auto"/>
              <w:bottom w:val="single" w:sz="4" w:space="0" w:color="auto"/>
              <w:right w:val="single" w:sz="4" w:space="0" w:color="auto"/>
            </w:tcBorders>
            <w:noWrap/>
            <w:hideMark/>
          </w:tcPr>
          <w:p w14:paraId="594703A6" w14:textId="77777777" w:rsidR="008018A1" w:rsidRPr="006A3C2F" w:rsidRDefault="008018A1" w:rsidP="008018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D o f</w:t>
            </w:r>
          </w:p>
        </w:tc>
        <w:tc>
          <w:tcPr>
            <w:tcW w:w="810" w:type="pct"/>
            <w:tcBorders>
              <w:top w:val="single" w:sz="4" w:space="0" w:color="auto"/>
              <w:left w:val="single" w:sz="4" w:space="0" w:color="auto"/>
              <w:bottom w:val="single" w:sz="4" w:space="0" w:color="auto"/>
              <w:right w:val="single" w:sz="4" w:space="0" w:color="auto"/>
            </w:tcBorders>
            <w:noWrap/>
            <w:hideMark/>
          </w:tcPr>
          <w:p w14:paraId="1463D545" w14:textId="77777777" w:rsidR="008018A1" w:rsidRPr="00DE3287" w:rsidRDefault="00852A9B" w:rsidP="008018A1">
            <w:pPr>
              <w:jc w:val="center"/>
              <w:cnfStyle w:val="000000100000" w:firstRow="0" w:lastRow="0" w:firstColumn="0" w:lastColumn="0" w:oddVBand="0" w:evenVBand="0" w:oddHBand="1" w:evenHBand="0" w:firstRowFirstColumn="0" w:firstRowLastColumn="0" w:lastRowFirstColumn="0" w:lastRowLastColumn="0"/>
            </w:pPr>
            <w:r>
              <w:t>D o F</w:t>
            </w:r>
          </w:p>
        </w:tc>
        <w:tc>
          <w:tcPr>
            <w:tcW w:w="452" w:type="pct"/>
            <w:tcBorders>
              <w:top w:val="single" w:sz="4" w:space="0" w:color="auto"/>
              <w:left w:val="single" w:sz="4" w:space="0" w:color="auto"/>
              <w:bottom w:val="single" w:sz="4" w:space="0" w:color="auto"/>
              <w:right w:val="single" w:sz="4" w:space="0" w:color="auto"/>
            </w:tcBorders>
            <w:noWrap/>
            <w:hideMark/>
          </w:tcPr>
          <w:p w14:paraId="54F96300" w14:textId="77777777" w:rsidR="008018A1" w:rsidRPr="006A3C2F" w:rsidRDefault="008018A1" w:rsidP="00D178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D</w:t>
            </w:r>
          </w:p>
        </w:tc>
        <w:tc>
          <w:tcPr>
            <w:tcW w:w="1213" w:type="pct"/>
            <w:tcBorders>
              <w:top w:val="single" w:sz="4" w:space="0" w:color="auto"/>
              <w:left w:val="single" w:sz="4" w:space="0" w:color="auto"/>
              <w:bottom w:val="single" w:sz="4" w:space="0" w:color="auto"/>
              <w:right w:val="single" w:sz="4" w:space="0" w:color="auto"/>
            </w:tcBorders>
            <w:noWrap/>
            <w:hideMark/>
          </w:tcPr>
          <w:p w14:paraId="7E57D3E8" w14:textId="77777777" w:rsidR="008018A1" w:rsidRPr="006A3C2F" w:rsidRDefault="008018A1" w:rsidP="008018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D</w:t>
            </w:r>
          </w:p>
        </w:tc>
        <w:tc>
          <w:tcPr>
            <w:tcW w:w="449" w:type="pct"/>
            <w:tcBorders>
              <w:top w:val="single" w:sz="4" w:space="0" w:color="auto"/>
              <w:left w:val="single" w:sz="4" w:space="0" w:color="auto"/>
              <w:bottom w:val="single" w:sz="4" w:space="0" w:color="auto"/>
              <w:right w:val="single" w:sz="4" w:space="0" w:color="auto"/>
            </w:tcBorders>
            <w:noWrap/>
            <w:hideMark/>
          </w:tcPr>
          <w:p w14:paraId="0A69747B" w14:textId="77777777" w:rsidR="008018A1" w:rsidRPr="006A3C2F" w:rsidRDefault="008018A1" w:rsidP="008018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D o F</w:t>
            </w:r>
          </w:p>
        </w:tc>
        <w:tc>
          <w:tcPr>
            <w:tcW w:w="206" w:type="pct"/>
            <w:tcBorders>
              <w:top w:val="single" w:sz="4" w:space="0" w:color="auto"/>
              <w:left w:val="single" w:sz="4" w:space="0" w:color="auto"/>
              <w:bottom w:val="single" w:sz="4" w:space="0" w:color="auto"/>
              <w:right w:val="single" w:sz="4" w:space="0" w:color="auto"/>
            </w:tcBorders>
            <w:noWrap/>
            <w:hideMark/>
          </w:tcPr>
          <w:p w14:paraId="0AA63647" w14:textId="77777777" w:rsidR="008018A1" w:rsidRPr="006A3C2F" w:rsidRDefault="008018A1" w:rsidP="008018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D</w:t>
            </w:r>
          </w:p>
        </w:tc>
      </w:tr>
      <w:tr w:rsidR="008018A1" w:rsidRPr="006A3C2F" w14:paraId="644F5DE9" w14:textId="77777777" w:rsidTr="004C32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 w:type="pct"/>
            <w:tcBorders>
              <w:right w:val="single" w:sz="4" w:space="0" w:color="auto"/>
            </w:tcBorders>
            <w:shd w:val="clear" w:color="auto" w:fill="4BACC6" w:themeFill="accent5"/>
            <w:noWrap/>
            <w:hideMark/>
          </w:tcPr>
          <w:p w14:paraId="4775373F" w14:textId="77777777" w:rsidR="008018A1" w:rsidRPr="006A3C2F" w:rsidRDefault="008018A1" w:rsidP="008018A1">
            <w:pPr>
              <w:jc w:val="center"/>
              <w:rPr>
                <w:rFonts w:ascii="Calibri" w:eastAsia="Times New Roman" w:hAnsi="Calibri" w:cs="Calibri"/>
                <w:color w:val="000000"/>
              </w:rPr>
            </w:pPr>
            <w:r w:rsidRPr="006A3C2F">
              <w:rPr>
                <w:rFonts w:ascii="Calibri" w:eastAsia="Times New Roman" w:hAnsi="Calibri" w:cs="Calibri"/>
                <w:color w:val="000000"/>
              </w:rPr>
              <w:t>s</w:t>
            </w:r>
          </w:p>
        </w:tc>
        <w:tc>
          <w:tcPr>
            <w:tcW w:w="1213" w:type="pct"/>
            <w:tcBorders>
              <w:top w:val="single" w:sz="4" w:space="0" w:color="auto"/>
              <w:left w:val="single" w:sz="4" w:space="0" w:color="auto"/>
              <w:bottom w:val="single" w:sz="4" w:space="0" w:color="auto"/>
              <w:right w:val="single" w:sz="4" w:space="0" w:color="auto"/>
            </w:tcBorders>
            <w:noWrap/>
            <w:hideMark/>
          </w:tcPr>
          <w:p w14:paraId="76D53769" w14:textId="77777777" w:rsidR="008018A1" w:rsidRPr="006A3C2F" w:rsidRDefault="008018A1" w:rsidP="008018A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w:t>
            </w:r>
          </w:p>
        </w:tc>
        <w:tc>
          <w:tcPr>
            <w:tcW w:w="449" w:type="pct"/>
            <w:tcBorders>
              <w:top w:val="single" w:sz="4" w:space="0" w:color="auto"/>
              <w:left w:val="single" w:sz="4" w:space="0" w:color="auto"/>
              <w:bottom w:val="single" w:sz="4" w:space="0" w:color="auto"/>
              <w:right w:val="single" w:sz="4" w:space="0" w:color="auto"/>
            </w:tcBorders>
            <w:noWrap/>
            <w:hideMark/>
          </w:tcPr>
          <w:p w14:paraId="6CBBBAF1" w14:textId="77777777" w:rsidR="008018A1" w:rsidRPr="006A3C2F" w:rsidRDefault="008018A1" w:rsidP="008018A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w:t>
            </w:r>
          </w:p>
        </w:tc>
        <w:tc>
          <w:tcPr>
            <w:tcW w:w="810" w:type="pct"/>
            <w:tcBorders>
              <w:top w:val="single" w:sz="4" w:space="0" w:color="auto"/>
              <w:left w:val="single" w:sz="4" w:space="0" w:color="auto"/>
              <w:bottom w:val="single" w:sz="4" w:space="0" w:color="auto"/>
              <w:right w:val="single" w:sz="4" w:space="0" w:color="auto"/>
            </w:tcBorders>
            <w:noWrap/>
            <w:hideMark/>
          </w:tcPr>
          <w:p w14:paraId="78FF9CDE" w14:textId="77777777" w:rsidR="008018A1" w:rsidRPr="00DE3287" w:rsidRDefault="008018A1" w:rsidP="008018A1">
            <w:pPr>
              <w:jc w:val="center"/>
              <w:cnfStyle w:val="000000010000" w:firstRow="0" w:lastRow="0" w:firstColumn="0" w:lastColumn="0" w:oddVBand="0" w:evenVBand="0" w:oddHBand="0" w:evenHBand="1" w:firstRowFirstColumn="0" w:firstRowLastColumn="0" w:lastRowFirstColumn="0" w:lastRowLastColumn="0"/>
            </w:pPr>
            <w:r w:rsidRPr="00DE3287">
              <w:t>p m o</w:t>
            </w:r>
          </w:p>
        </w:tc>
        <w:tc>
          <w:tcPr>
            <w:tcW w:w="452" w:type="pct"/>
            <w:tcBorders>
              <w:top w:val="single" w:sz="4" w:space="0" w:color="auto"/>
              <w:left w:val="single" w:sz="4" w:space="0" w:color="auto"/>
              <w:bottom w:val="single" w:sz="4" w:space="0" w:color="auto"/>
              <w:right w:val="single" w:sz="4" w:space="0" w:color="auto"/>
            </w:tcBorders>
            <w:noWrap/>
            <w:hideMark/>
          </w:tcPr>
          <w:p w14:paraId="0131F174" w14:textId="77777777" w:rsidR="008018A1" w:rsidRPr="006A3C2F" w:rsidRDefault="008018A1" w:rsidP="008018A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 m o</w:t>
            </w:r>
          </w:p>
        </w:tc>
        <w:tc>
          <w:tcPr>
            <w:tcW w:w="1213" w:type="pct"/>
            <w:tcBorders>
              <w:top w:val="single" w:sz="4" w:space="0" w:color="auto"/>
              <w:left w:val="single" w:sz="4" w:space="0" w:color="auto"/>
              <w:bottom w:val="single" w:sz="4" w:space="0" w:color="auto"/>
              <w:right w:val="single" w:sz="4" w:space="0" w:color="auto"/>
            </w:tcBorders>
            <w:noWrap/>
            <w:hideMark/>
          </w:tcPr>
          <w:p w14:paraId="7408ABE8" w14:textId="77777777" w:rsidR="008018A1" w:rsidRPr="006A3C2F" w:rsidRDefault="008018A1" w:rsidP="008018A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 m o F D</w:t>
            </w:r>
          </w:p>
        </w:tc>
        <w:tc>
          <w:tcPr>
            <w:tcW w:w="449" w:type="pct"/>
            <w:tcBorders>
              <w:top w:val="single" w:sz="4" w:space="0" w:color="auto"/>
              <w:left w:val="single" w:sz="4" w:space="0" w:color="auto"/>
              <w:bottom w:val="single" w:sz="4" w:space="0" w:color="auto"/>
              <w:right w:val="single" w:sz="4" w:space="0" w:color="auto"/>
            </w:tcBorders>
            <w:noWrap/>
            <w:hideMark/>
          </w:tcPr>
          <w:p w14:paraId="0BB7C90A" w14:textId="77777777" w:rsidR="008018A1" w:rsidRPr="006A3C2F" w:rsidRDefault="00D1785F" w:rsidP="008018A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w:t>
            </w:r>
          </w:p>
        </w:tc>
        <w:tc>
          <w:tcPr>
            <w:tcW w:w="206" w:type="pct"/>
            <w:tcBorders>
              <w:top w:val="single" w:sz="4" w:space="0" w:color="auto"/>
              <w:left w:val="single" w:sz="4" w:space="0" w:color="auto"/>
              <w:bottom w:val="single" w:sz="4" w:space="0" w:color="auto"/>
              <w:right w:val="single" w:sz="4" w:space="0" w:color="auto"/>
            </w:tcBorders>
            <w:noWrap/>
            <w:hideMark/>
          </w:tcPr>
          <w:p w14:paraId="24A836E9" w14:textId="77777777" w:rsidR="008018A1" w:rsidRPr="006A3C2F" w:rsidRDefault="008018A1" w:rsidP="008018A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s</w:t>
            </w:r>
          </w:p>
        </w:tc>
      </w:tr>
      <w:tr w:rsidR="008018A1" w:rsidRPr="006A3C2F" w14:paraId="744F5238" w14:textId="77777777" w:rsidTr="004C32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 w:type="pct"/>
            <w:tcBorders>
              <w:right w:val="single" w:sz="4" w:space="0" w:color="auto"/>
            </w:tcBorders>
            <w:shd w:val="clear" w:color="auto" w:fill="4BACC6" w:themeFill="accent5"/>
            <w:noWrap/>
            <w:hideMark/>
          </w:tcPr>
          <w:p w14:paraId="53D2A89B" w14:textId="77777777" w:rsidR="008018A1" w:rsidRPr="006A3C2F" w:rsidRDefault="008018A1" w:rsidP="008018A1">
            <w:pPr>
              <w:jc w:val="center"/>
              <w:rPr>
                <w:rFonts w:ascii="Calibri" w:eastAsia="Times New Roman" w:hAnsi="Calibri" w:cs="Calibri"/>
                <w:color w:val="000000"/>
              </w:rPr>
            </w:pPr>
            <w:r w:rsidRPr="006A3C2F">
              <w:rPr>
                <w:rFonts w:ascii="Calibri" w:eastAsia="Times New Roman" w:hAnsi="Calibri" w:cs="Calibri"/>
                <w:color w:val="000000"/>
              </w:rPr>
              <w:t>e</w:t>
            </w:r>
          </w:p>
        </w:tc>
        <w:tc>
          <w:tcPr>
            <w:tcW w:w="1213" w:type="pct"/>
            <w:tcBorders>
              <w:top w:val="single" w:sz="4" w:space="0" w:color="auto"/>
              <w:left w:val="single" w:sz="4" w:space="0" w:color="auto"/>
              <w:bottom w:val="single" w:sz="4" w:space="0" w:color="auto"/>
              <w:right w:val="single" w:sz="4" w:space="0" w:color="auto"/>
            </w:tcBorders>
            <w:noWrap/>
            <w:hideMark/>
          </w:tcPr>
          <w:p w14:paraId="539B30E7" w14:textId="77777777" w:rsidR="008018A1" w:rsidRPr="006A3C2F" w:rsidRDefault="008018A1" w:rsidP="008018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w:t>
            </w:r>
          </w:p>
        </w:tc>
        <w:tc>
          <w:tcPr>
            <w:tcW w:w="449" w:type="pct"/>
            <w:tcBorders>
              <w:top w:val="single" w:sz="4" w:space="0" w:color="auto"/>
              <w:left w:val="single" w:sz="4" w:space="0" w:color="auto"/>
              <w:bottom w:val="single" w:sz="4" w:space="0" w:color="auto"/>
              <w:right w:val="single" w:sz="4" w:space="0" w:color="auto"/>
            </w:tcBorders>
            <w:noWrap/>
            <w:hideMark/>
          </w:tcPr>
          <w:p w14:paraId="03AFEBA8" w14:textId="77777777" w:rsidR="008018A1" w:rsidRPr="006A3C2F" w:rsidRDefault="008018A1" w:rsidP="008018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m</w:t>
            </w:r>
          </w:p>
        </w:tc>
        <w:tc>
          <w:tcPr>
            <w:tcW w:w="810" w:type="pct"/>
            <w:tcBorders>
              <w:top w:val="single" w:sz="4" w:space="0" w:color="auto"/>
              <w:left w:val="single" w:sz="4" w:space="0" w:color="auto"/>
              <w:bottom w:val="single" w:sz="4" w:space="0" w:color="auto"/>
              <w:right w:val="single" w:sz="4" w:space="0" w:color="auto"/>
            </w:tcBorders>
            <w:noWrap/>
            <w:hideMark/>
          </w:tcPr>
          <w:p w14:paraId="0EF0486D" w14:textId="77777777" w:rsidR="008018A1" w:rsidRPr="00DE3287" w:rsidRDefault="00852A9B" w:rsidP="008018A1">
            <w:pPr>
              <w:jc w:val="center"/>
              <w:cnfStyle w:val="000000100000" w:firstRow="0" w:lastRow="0" w:firstColumn="0" w:lastColumn="0" w:oddVBand="0" w:evenVBand="0" w:oddHBand="1" w:evenHBand="0" w:firstRowFirstColumn="0" w:firstRowLastColumn="0" w:lastRowFirstColumn="0" w:lastRowLastColumn="0"/>
            </w:pPr>
            <w:r>
              <w:t>o</w:t>
            </w:r>
          </w:p>
        </w:tc>
        <w:tc>
          <w:tcPr>
            <w:tcW w:w="452" w:type="pct"/>
            <w:tcBorders>
              <w:top w:val="single" w:sz="4" w:space="0" w:color="auto"/>
              <w:left w:val="single" w:sz="4" w:space="0" w:color="auto"/>
              <w:bottom w:val="single" w:sz="4" w:space="0" w:color="auto"/>
              <w:right w:val="single" w:sz="4" w:space="0" w:color="auto"/>
            </w:tcBorders>
            <w:noWrap/>
            <w:hideMark/>
          </w:tcPr>
          <w:p w14:paraId="33174082" w14:textId="77777777" w:rsidR="008018A1" w:rsidRPr="006A3C2F" w:rsidRDefault="008018A1" w:rsidP="008018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F</w:t>
            </w:r>
          </w:p>
        </w:tc>
        <w:tc>
          <w:tcPr>
            <w:tcW w:w="1213" w:type="pct"/>
            <w:tcBorders>
              <w:top w:val="single" w:sz="4" w:space="0" w:color="auto"/>
              <w:left w:val="single" w:sz="4" w:space="0" w:color="auto"/>
              <w:bottom w:val="single" w:sz="4" w:space="0" w:color="auto"/>
              <w:right w:val="single" w:sz="4" w:space="0" w:color="auto"/>
            </w:tcBorders>
            <w:noWrap/>
            <w:hideMark/>
          </w:tcPr>
          <w:p w14:paraId="1E129CEF" w14:textId="77777777" w:rsidR="008018A1" w:rsidRPr="006A3C2F" w:rsidRDefault="008018A1" w:rsidP="008018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D</w:t>
            </w:r>
          </w:p>
        </w:tc>
        <w:tc>
          <w:tcPr>
            <w:tcW w:w="449" w:type="pct"/>
            <w:tcBorders>
              <w:top w:val="single" w:sz="4" w:space="0" w:color="auto"/>
              <w:left w:val="single" w:sz="4" w:space="0" w:color="auto"/>
              <w:bottom w:val="single" w:sz="4" w:space="0" w:color="auto"/>
              <w:right w:val="single" w:sz="4" w:space="0" w:color="auto"/>
            </w:tcBorders>
            <w:noWrap/>
            <w:hideMark/>
          </w:tcPr>
          <w:p w14:paraId="4B1B5145" w14:textId="77777777" w:rsidR="008018A1" w:rsidRPr="006A3C2F" w:rsidRDefault="00D1785F" w:rsidP="008018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w:t>
            </w:r>
          </w:p>
        </w:tc>
        <w:tc>
          <w:tcPr>
            <w:tcW w:w="206" w:type="pct"/>
            <w:tcBorders>
              <w:top w:val="single" w:sz="4" w:space="0" w:color="auto"/>
              <w:left w:val="single" w:sz="4" w:space="0" w:color="auto"/>
              <w:bottom w:val="single" w:sz="4" w:space="0" w:color="auto"/>
              <w:right w:val="single" w:sz="4" w:space="0" w:color="auto"/>
            </w:tcBorders>
            <w:noWrap/>
            <w:hideMark/>
          </w:tcPr>
          <w:p w14:paraId="720992BD" w14:textId="77777777" w:rsidR="008018A1" w:rsidRPr="006A3C2F" w:rsidRDefault="008018A1" w:rsidP="008018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e</w:t>
            </w:r>
          </w:p>
        </w:tc>
      </w:tr>
      <w:tr w:rsidR="008018A1" w:rsidRPr="006A3C2F" w14:paraId="5E0875B0" w14:textId="77777777" w:rsidTr="004C32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 w:type="pct"/>
            <w:tcBorders>
              <w:right w:val="single" w:sz="4" w:space="0" w:color="auto"/>
            </w:tcBorders>
            <w:shd w:val="clear" w:color="auto" w:fill="4BACC6" w:themeFill="accent5"/>
            <w:noWrap/>
            <w:hideMark/>
          </w:tcPr>
          <w:p w14:paraId="22122E66" w14:textId="77777777" w:rsidR="008018A1" w:rsidRPr="006A3C2F" w:rsidRDefault="008018A1" w:rsidP="008018A1">
            <w:pPr>
              <w:jc w:val="center"/>
              <w:rPr>
                <w:rFonts w:ascii="Calibri" w:eastAsia="Times New Roman" w:hAnsi="Calibri" w:cs="Calibri"/>
                <w:color w:val="000000"/>
              </w:rPr>
            </w:pPr>
            <w:r w:rsidRPr="006A3C2F">
              <w:rPr>
                <w:rFonts w:ascii="Calibri" w:eastAsia="Times New Roman" w:hAnsi="Calibri" w:cs="Calibri"/>
                <w:color w:val="000000"/>
              </w:rPr>
              <w:t>S</w:t>
            </w:r>
          </w:p>
        </w:tc>
        <w:tc>
          <w:tcPr>
            <w:tcW w:w="1213" w:type="pct"/>
            <w:tcBorders>
              <w:top w:val="single" w:sz="4" w:space="0" w:color="auto"/>
              <w:left w:val="single" w:sz="4" w:space="0" w:color="auto"/>
              <w:bottom w:val="single" w:sz="4" w:space="0" w:color="auto"/>
              <w:right w:val="single" w:sz="4" w:space="0" w:color="auto"/>
            </w:tcBorders>
            <w:noWrap/>
            <w:hideMark/>
          </w:tcPr>
          <w:p w14:paraId="2E8AC2DE" w14:textId="77777777" w:rsidR="008018A1" w:rsidRPr="006A3C2F" w:rsidRDefault="00852A9B" w:rsidP="008018A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852A9B">
              <w:rPr>
                <w:rFonts w:ascii="Calibri" w:eastAsia="Times New Roman" w:hAnsi="Calibri" w:cs="Calibri"/>
                <w:color w:val="000000"/>
              </w:rPr>
              <w:t>p m o F D</w:t>
            </w:r>
          </w:p>
        </w:tc>
        <w:tc>
          <w:tcPr>
            <w:tcW w:w="449" w:type="pct"/>
            <w:tcBorders>
              <w:top w:val="single" w:sz="4" w:space="0" w:color="auto"/>
              <w:left w:val="single" w:sz="4" w:space="0" w:color="auto"/>
              <w:bottom w:val="single" w:sz="4" w:space="0" w:color="auto"/>
              <w:right w:val="single" w:sz="4" w:space="0" w:color="auto"/>
            </w:tcBorders>
            <w:noWrap/>
            <w:hideMark/>
          </w:tcPr>
          <w:p w14:paraId="1C6280E3" w14:textId="77777777" w:rsidR="008018A1" w:rsidRPr="006A3C2F" w:rsidRDefault="00852A9B" w:rsidP="008018A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o F D </w:t>
            </w:r>
          </w:p>
        </w:tc>
        <w:tc>
          <w:tcPr>
            <w:tcW w:w="810" w:type="pct"/>
            <w:tcBorders>
              <w:top w:val="single" w:sz="4" w:space="0" w:color="auto"/>
              <w:left w:val="single" w:sz="4" w:space="0" w:color="auto"/>
              <w:bottom w:val="single" w:sz="4" w:space="0" w:color="auto"/>
              <w:right w:val="single" w:sz="4" w:space="0" w:color="auto"/>
            </w:tcBorders>
            <w:noWrap/>
            <w:hideMark/>
          </w:tcPr>
          <w:p w14:paraId="09F74DD3" w14:textId="77777777" w:rsidR="008018A1" w:rsidRPr="00DE3287" w:rsidRDefault="008018A1" w:rsidP="008018A1">
            <w:pPr>
              <w:jc w:val="center"/>
              <w:cnfStyle w:val="000000010000" w:firstRow="0" w:lastRow="0" w:firstColumn="0" w:lastColumn="0" w:oddVBand="0" w:evenVBand="0" w:oddHBand="0" w:evenHBand="1" w:firstRowFirstColumn="0" w:firstRowLastColumn="0" w:lastRowFirstColumn="0" w:lastRowLastColumn="0"/>
            </w:pPr>
            <w:r w:rsidRPr="00DE3287">
              <w:t>o F D</w:t>
            </w:r>
          </w:p>
        </w:tc>
        <w:tc>
          <w:tcPr>
            <w:tcW w:w="452" w:type="pct"/>
            <w:tcBorders>
              <w:top w:val="single" w:sz="4" w:space="0" w:color="auto"/>
              <w:left w:val="single" w:sz="4" w:space="0" w:color="auto"/>
              <w:bottom w:val="single" w:sz="4" w:space="0" w:color="auto"/>
              <w:right w:val="single" w:sz="4" w:space="0" w:color="auto"/>
            </w:tcBorders>
            <w:noWrap/>
            <w:hideMark/>
          </w:tcPr>
          <w:p w14:paraId="6F714475" w14:textId="77777777" w:rsidR="008018A1" w:rsidRPr="006A3C2F" w:rsidRDefault="008018A1" w:rsidP="008018A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D</w:t>
            </w:r>
          </w:p>
        </w:tc>
        <w:tc>
          <w:tcPr>
            <w:tcW w:w="1213" w:type="pct"/>
            <w:tcBorders>
              <w:top w:val="single" w:sz="4" w:space="0" w:color="auto"/>
              <w:left w:val="single" w:sz="4" w:space="0" w:color="auto"/>
              <w:bottom w:val="single" w:sz="4" w:space="0" w:color="auto"/>
              <w:right w:val="single" w:sz="4" w:space="0" w:color="auto"/>
            </w:tcBorders>
            <w:noWrap/>
            <w:hideMark/>
          </w:tcPr>
          <w:p w14:paraId="675C2E2B" w14:textId="77777777" w:rsidR="008018A1" w:rsidRPr="006A3C2F" w:rsidRDefault="008018A1" w:rsidP="008018A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D</w:t>
            </w:r>
          </w:p>
        </w:tc>
        <w:tc>
          <w:tcPr>
            <w:tcW w:w="449" w:type="pct"/>
            <w:tcBorders>
              <w:top w:val="single" w:sz="4" w:space="0" w:color="auto"/>
              <w:left w:val="single" w:sz="4" w:space="0" w:color="auto"/>
              <w:bottom w:val="single" w:sz="4" w:space="0" w:color="auto"/>
              <w:right w:val="single" w:sz="4" w:space="0" w:color="auto"/>
            </w:tcBorders>
            <w:noWrap/>
            <w:hideMark/>
          </w:tcPr>
          <w:p w14:paraId="56641697" w14:textId="77777777" w:rsidR="008018A1" w:rsidRPr="006A3C2F" w:rsidRDefault="008018A1" w:rsidP="008018A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s e S</w:t>
            </w:r>
          </w:p>
        </w:tc>
        <w:tc>
          <w:tcPr>
            <w:tcW w:w="206" w:type="pct"/>
            <w:tcBorders>
              <w:top w:val="single" w:sz="4" w:space="0" w:color="auto"/>
              <w:left w:val="single" w:sz="4" w:space="0" w:color="auto"/>
              <w:bottom w:val="single" w:sz="4" w:space="0" w:color="auto"/>
              <w:right w:val="single" w:sz="4" w:space="0" w:color="auto"/>
            </w:tcBorders>
            <w:noWrap/>
            <w:hideMark/>
          </w:tcPr>
          <w:p w14:paraId="58C37911" w14:textId="77777777" w:rsidR="008018A1" w:rsidRPr="006A3C2F" w:rsidRDefault="008018A1" w:rsidP="008018A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S</w:t>
            </w:r>
          </w:p>
        </w:tc>
      </w:tr>
      <w:tr w:rsidR="008018A1" w:rsidRPr="006A3C2F" w14:paraId="02B25640" w14:textId="77777777" w:rsidTr="004C32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 w:type="pct"/>
            <w:tcBorders>
              <w:right w:val="single" w:sz="4" w:space="0" w:color="auto"/>
            </w:tcBorders>
            <w:shd w:val="clear" w:color="auto" w:fill="4BACC6" w:themeFill="accent5"/>
            <w:noWrap/>
            <w:hideMark/>
          </w:tcPr>
          <w:p w14:paraId="0597CC17" w14:textId="77777777" w:rsidR="008018A1" w:rsidRPr="006A3C2F" w:rsidRDefault="008018A1" w:rsidP="008018A1">
            <w:pPr>
              <w:jc w:val="center"/>
              <w:rPr>
                <w:rFonts w:ascii="Calibri" w:eastAsia="Times New Roman" w:hAnsi="Calibri" w:cs="Calibri"/>
                <w:color w:val="000000"/>
              </w:rPr>
            </w:pPr>
            <w:r w:rsidRPr="006A3C2F">
              <w:rPr>
                <w:rFonts w:ascii="Calibri" w:eastAsia="Times New Roman" w:hAnsi="Calibri" w:cs="Calibri"/>
                <w:color w:val="000000"/>
              </w:rPr>
              <w:t>d</w:t>
            </w:r>
          </w:p>
        </w:tc>
        <w:tc>
          <w:tcPr>
            <w:tcW w:w="1213" w:type="pct"/>
            <w:tcBorders>
              <w:top w:val="single" w:sz="4" w:space="0" w:color="auto"/>
              <w:left w:val="single" w:sz="4" w:space="0" w:color="auto"/>
              <w:bottom w:val="single" w:sz="4" w:space="0" w:color="auto"/>
              <w:right w:val="single" w:sz="4" w:space="0" w:color="auto"/>
            </w:tcBorders>
            <w:noWrap/>
            <w:hideMark/>
          </w:tcPr>
          <w:p w14:paraId="2B7D3818" w14:textId="77777777" w:rsidR="008018A1" w:rsidRPr="006A3C2F" w:rsidRDefault="008018A1" w:rsidP="008018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w:t>
            </w:r>
          </w:p>
        </w:tc>
        <w:tc>
          <w:tcPr>
            <w:tcW w:w="449" w:type="pct"/>
            <w:tcBorders>
              <w:top w:val="single" w:sz="4" w:space="0" w:color="auto"/>
              <w:left w:val="single" w:sz="4" w:space="0" w:color="auto"/>
              <w:bottom w:val="single" w:sz="4" w:space="0" w:color="auto"/>
              <w:right w:val="single" w:sz="4" w:space="0" w:color="auto"/>
            </w:tcBorders>
            <w:noWrap/>
            <w:hideMark/>
          </w:tcPr>
          <w:p w14:paraId="7DDDAADC" w14:textId="77777777" w:rsidR="008018A1" w:rsidRPr="006A3C2F" w:rsidRDefault="008018A1" w:rsidP="008018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w:t>
            </w:r>
          </w:p>
        </w:tc>
        <w:tc>
          <w:tcPr>
            <w:tcW w:w="810" w:type="pct"/>
            <w:tcBorders>
              <w:top w:val="single" w:sz="4" w:space="0" w:color="auto"/>
              <w:left w:val="single" w:sz="4" w:space="0" w:color="auto"/>
              <w:bottom w:val="single" w:sz="4" w:space="0" w:color="auto"/>
              <w:right w:val="single" w:sz="4" w:space="0" w:color="auto"/>
            </w:tcBorders>
            <w:noWrap/>
            <w:hideMark/>
          </w:tcPr>
          <w:p w14:paraId="3BF0B854" w14:textId="77777777" w:rsidR="008018A1" w:rsidRPr="00DE3287" w:rsidRDefault="00852A9B" w:rsidP="008018A1">
            <w:pPr>
              <w:jc w:val="center"/>
              <w:cnfStyle w:val="000000100000" w:firstRow="0" w:lastRow="0" w:firstColumn="0" w:lastColumn="0" w:oddVBand="0" w:evenVBand="0" w:oddHBand="1" w:evenHBand="0" w:firstRowFirstColumn="0" w:firstRowLastColumn="0" w:lastRowFirstColumn="0" w:lastRowLastColumn="0"/>
            </w:pPr>
            <w:r>
              <w:t>p m o d s</w:t>
            </w:r>
          </w:p>
        </w:tc>
        <w:tc>
          <w:tcPr>
            <w:tcW w:w="452" w:type="pct"/>
            <w:tcBorders>
              <w:top w:val="single" w:sz="4" w:space="0" w:color="auto"/>
              <w:left w:val="single" w:sz="4" w:space="0" w:color="auto"/>
              <w:bottom w:val="single" w:sz="4" w:space="0" w:color="auto"/>
              <w:right w:val="single" w:sz="4" w:space="0" w:color="auto"/>
            </w:tcBorders>
            <w:noWrap/>
            <w:hideMark/>
          </w:tcPr>
          <w:p w14:paraId="1CDC327A" w14:textId="77777777" w:rsidR="008018A1" w:rsidRPr="006A3C2F" w:rsidRDefault="008018A1" w:rsidP="008018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 m o d</w:t>
            </w:r>
            <w:r w:rsidR="00D1785F">
              <w:rPr>
                <w:rFonts w:ascii="Calibri" w:eastAsia="Times New Roman" w:hAnsi="Calibri" w:cs="Calibri"/>
                <w:color w:val="000000"/>
              </w:rPr>
              <w:t xml:space="preserve"> s</w:t>
            </w:r>
          </w:p>
        </w:tc>
        <w:tc>
          <w:tcPr>
            <w:tcW w:w="1213" w:type="pct"/>
            <w:tcBorders>
              <w:top w:val="single" w:sz="4" w:space="0" w:color="auto"/>
              <w:left w:val="single" w:sz="4" w:space="0" w:color="auto"/>
              <w:bottom w:val="single" w:sz="4" w:space="0" w:color="auto"/>
              <w:right w:val="single" w:sz="4" w:space="0" w:color="auto"/>
            </w:tcBorders>
            <w:noWrap/>
            <w:hideMark/>
          </w:tcPr>
          <w:p w14:paraId="4689427E" w14:textId="77777777" w:rsidR="008018A1" w:rsidRPr="006A3C2F" w:rsidRDefault="008018A1" w:rsidP="008018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 m o F D s e S d f O M P</w:t>
            </w:r>
          </w:p>
        </w:tc>
        <w:tc>
          <w:tcPr>
            <w:tcW w:w="449" w:type="pct"/>
            <w:tcBorders>
              <w:top w:val="single" w:sz="4" w:space="0" w:color="auto"/>
              <w:left w:val="single" w:sz="4" w:space="0" w:color="auto"/>
              <w:bottom w:val="single" w:sz="4" w:space="0" w:color="auto"/>
              <w:right w:val="single" w:sz="4" w:space="0" w:color="auto"/>
            </w:tcBorders>
            <w:noWrap/>
            <w:hideMark/>
          </w:tcPr>
          <w:p w14:paraId="1AC8C341" w14:textId="77777777" w:rsidR="008018A1" w:rsidRPr="006A3C2F" w:rsidRDefault="00D1785F" w:rsidP="008018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w:t>
            </w:r>
          </w:p>
        </w:tc>
        <w:tc>
          <w:tcPr>
            <w:tcW w:w="206" w:type="pct"/>
            <w:tcBorders>
              <w:top w:val="single" w:sz="4" w:space="0" w:color="auto"/>
              <w:left w:val="single" w:sz="4" w:space="0" w:color="auto"/>
              <w:bottom w:val="single" w:sz="4" w:space="0" w:color="auto"/>
              <w:right w:val="single" w:sz="4" w:space="0" w:color="auto"/>
            </w:tcBorders>
            <w:noWrap/>
            <w:hideMark/>
          </w:tcPr>
          <w:p w14:paraId="22F7422C" w14:textId="77777777" w:rsidR="008018A1" w:rsidRPr="006A3C2F" w:rsidRDefault="008018A1" w:rsidP="008018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d</w:t>
            </w:r>
          </w:p>
        </w:tc>
      </w:tr>
      <w:tr w:rsidR="008018A1" w:rsidRPr="006A3C2F" w14:paraId="2D2FA934" w14:textId="77777777" w:rsidTr="004C32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 w:type="pct"/>
            <w:tcBorders>
              <w:right w:val="single" w:sz="4" w:space="0" w:color="auto"/>
            </w:tcBorders>
            <w:shd w:val="clear" w:color="auto" w:fill="4BACC6" w:themeFill="accent5"/>
            <w:noWrap/>
            <w:hideMark/>
          </w:tcPr>
          <w:p w14:paraId="0EA37493" w14:textId="77777777" w:rsidR="008018A1" w:rsidRPr="006A3C2F" w:rsidRDefault="008018A1" w:rsidP="008018A1">
            <w:pPr>
              <w:jc w:val="center"/>
              <w:rPr>
                <w:rFonts w:ascii="Calibri" w:eastAsia="Times New Roman" w:hAnsi="Calibri" w:cs="Calibri"/>
                <w:color w:val="000000"/>
              </w:rPr>
            </w:pPr>
            <w:r w:rsidRPr="006A3C2F">
              <w:rPr>
                <w:rFonts w:ascii="Calibri" w:eastAsia="Times New Roman" w:hAnsi="Calibri" w:cs="Calibri"/>
                <w:color w:val="000000"/>
              </w:rPr>
              <w:t>f</w:t>
            </w:r>
          </w:p>
        </w:tc>
        <w:tc>
          <w:tcPr>
            <w:tcW w:w="1213" w:type="pct"/>
            <w:tcBorders>
              <w:top w:val="single" w:sz="4" w:space="0" w:color="auto"/>
              <w:left w:val="single" w:sz="4" w:space="0" w:color="auto"/>
              <w:bottom w:val="single" w:sz="4" w:space="0" w:color="auto"/>
              <w:right w:val="single" w:sz="4" w:space="0" w:color="auto"/>
            </w:tcBorders>
            <w:noWrap/>
            <w:hideMark/>
          </w:tcPr>
          <w:p w14:paraId="2FBBDC09" w14:textId="77777777" w:rsidR="008018A1" w:rsidRPr="006A3C2F" w:rsidRDefault="008018A1" w:rsidP="008018A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w:t>
            </w:r>
          </w:p>
        </w:tc>
        <w:tc>
          <w:tcPr>
            <w:tcW w:w="449" w:type="pct"/>
            <w:tcBorders>
              <w:top w:val="single" w:sz="4" w:space="0" w:color="auto"/>
              <w:left w:val="single" w:sz="4" w:space="0" w:color="auto"/>
              <w:bottom w:val="single" w:sz="4" w:space="0" w:color="auto"/>
              <w:right w:val="single" w:sz="4" w:space="0" w:color="auto"/>
            </w:tcBorders>
            <w:noWrap/>
            <w:hideMark/>
          </w:tcPr>
          <w:p w14:paraId="54F50B54" w14:textId="77777777" w:rsidR="008018A1" w:rsidRPr="006A3C2F" w:rsidRDefault="008018A1" w:rsidP="008018A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m</w:t>
            </w:r>
          </w:p>
        </w:tc>
        <w:tc>
          <w:tcPr>
            <w:tcW w:w="810" w:type="pct"/>
            <w:tcBorders>
              <w:top w:val="single" w:sz="4" w:space="0" w:color="auto"/>
              <w:left w:val="single" w:sz="4" w:space="0" w:color="auto"/>
              <w:bottom w:val="single" w:sz="4" w:space="0" w:color="auto"/>
              <w:right w:val="single" w:sz="4" w:space="0" w:color="auto"/>
            </w:tcBorders>
            <w:noWrap/>
            <w:hideMark/>
          </w:tcPr>
          <w:p w14:paraId="57C068FC" w14:textId="77777777" w:rsidR="008018A1" w:rsidRPr="00DE3287" w:rsidRDefault="008018A1" w:rsidP="008018A1">
            <w:pPr>
              <w:jc w:val="center"/>
              <w:cnfStyle w:val="000000010000" w:firstRow="0" w:lastRow="0" w:firstColumn="0" w:lastColumn="0" w:oddVBand="0" w:evenVBand="0" w:oddHBand="0" w:evenHBand="1" w:firstRowFirstColumn="0" w:firstRowLastColumn="0" w:lastRowFirstColumn="0" w:lastRowLastColumn="0"/>
            </w:pPr>
            <w:r w:rsidRPr="00DE3287">
              <w:t>d o s</w:t>
            </w:r>
          </w:p>
        </w:tc>
        <w:tc>
          <w:tcPr>
            <w:tcW w:w="452" w:type="pct"/>
            <w:tcBorders>
              <w:top w:val="single" w:sz="4" w:space="0" w:color="auto"/>
              <w:left w:val="single" w:sz="4" w:space="0" w:color="auto"/>
              <w:bottom w:val="single" w:sz="4" w:space="0" w:color="auto"/>
              <w:right w:val="single" w:sz="4" w:space="0" w:color="auto"/>
            </w:tcBorders>
            <w:noWrap/>
            <w:hideMark/>
          </w:tcPr>
          <w:p w14:paraId="0B8872BA" w14:textId="77777777" w:rsidR="008018A1" w:rsidRPr="006A3C2F" w:rsidRDefault="008018A1" w:rsidP="008018A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f e F</w:t>
            </w:r>
          </w:p>
        </w:tc>
        <w:tc>
          <w:tcPr>
            <w:tcW w:w="1213" w:type="pct"/>
            <w:tcBorders>
              <w:top w:val="single" w:sz="4" w:space="0" w:color="auto"/>
              <w:left w:val="single" w:sz="4" w:space="0" w:color="auto"/>
              <w:bottom w:val="single" w:sz="4" w:space="0" w:color="auto"/>
              <w:right w:val="single" w:sz="4" w:space="0" w:color="auto"/>
            </w:tcBorders>
            <w:noWrap/>
            <w:hideMark/>
          </w:tcPr>
          <w:p w14:paraId="0CA6019F" w14:textId="77777777" w:rsidR="008018A1" w:rsidRPr="006A3C2F" w:rsidRDefault="008018A1" w:rsidP="008018A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 D S O M</w:t>
            </w:r>
          </w:p>
        </w:tc>
        <w:tc>
          <w:tcPr>
            <w:tcW w:w="449" w:type="pct"/>
            <w:tcBorders>
              <w:top w:val="single" w:sz="4" w:space="0" w:color="auto"/>
              <w:left w:val="single" w:sz="4" w:space="0" w:color="auto"/>
              <w:bottom w:val="single" w:sz="4" w:space="0" w:color="auto"/>
              <w:right w:val="single" w:sz="4" w:space="0" w:color="auto"/>
            </w:tcBorders>
            <w:noWrap/>
            <w:hideMark/>
          </w:tcPr>
          <w:p w14:paraId="5798DF24" w14:textId="77777777" w:rsidR="008018A1" w:rsidRPr="006A3C2F" w:rsidRDefault="00D1785F" w:rsidP="008018A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w:t>
            </w:r>
          </w:p>
        </w:tc>
        <w:tc>
          <w:tcPr>
            <w:tcW w:w="206" w:type="pct"/>
            <w:tcBorders>
              <w:top w:val="single" w:sz="4" w:space="0" w:color="auto"/>
              <w:left w:val="single" w:sz="4" w:space="0" w:color="auto"/>
              <w:bottom w:val="single" w:sz="4" w:space="0" w:color="auto"/>
              <w:right w:val="single" w:sz="4" w:space="0" w:color="auto"/>
            </w:tcBorders>
            <w:noWrap/>
            <w:hideMark/>
          </w:tcPr>
          <w:p w14:paraId="1EB552A1" w14:textId="77777777" w:rsidR="008018A1" w:rsidRPr="006A3C2F" w:rsidRDefault="00D1785F" w:rsidP="008018A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f</w:t>
            </w:r>
          </w:p>
        </w:tc>
      </w:tr>
      <w:tr w:rsidR="008018A1" w:rsidRPr="006A3C2F" w14:paraId="48CFED98" w14:textId="77777777" w:rsidTr="004C32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 w:type="pct"/>
            <w:tcBorders>
              <w:right w:val="single" w:sz="4" w:space="0" w:color="auto"/>
            </w:tcBorders>
            <w:shd w:val="clear" w:color="auto" w:fill="4BACC6" w:themeFill="accent5"/>
            <w:noWrap/>
            <w:hideMark/>
          </w:tcPr>
          <w:p w14:paraId="187B0B02" w14:textId="77777777" w:rsidR="008018A1" w:rsidRPr="006A3C2F" w:rsidRDefault="008018A1" w:rsidP="008018A1">
            <w:pPr>
              <w:jc w:val="center"/>
              <w:rPr>
                <w:rFonts w:ascii="Calibri" w:eastAsia="Times New Roman" w:hAnsi="Calibri" w:cs="Calibri"/>
                <w:color w:val="000000"/>
              </w:rPr>
            </w:pPr>
            <w:r w:rsidRPr="006A3C2F">
              <w:rPr>
                <w:rFonts w:ascii="Calibri" w:eastAsia="Times New Roman" w:hAnsi="Calibri" w:cs="Calibri"/>
                <w:color w:val="000000"/>
              </w:rPr>
              <w:t>O</w:t>
            </w:r>
          </w:p>
        </w:tc>
        <w:tc>
          <w:tcPr>
            <w:tcW w:w="1213" w:type="pct"/>
            <w:tcBorders>
              <w:top w:val="single" w:sz="4" w:space="0" w:color="auto"/>
              <w:left w:val="single" w:sz="4" w:space="0" w:color="auto"/>
              <w:bottom w:val="single" w:sz="4" w:space="0" w:color="auto"/>
              <w:right w:val="single" w:sz="4" w:space="0" w:color="auto"/>
            </w:tcBorders>
            <w:noWrap/>
            <w:hideMark/>
          </w:tcPr>
          <w:p w14:paraId="4361FA68" w14:textId="77777777" w:rsidR="008018A1" w:rsidRPr="006A3C2F" w:rsidRDefault="008018A1" w:rsidP="008018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o F D p m</w:t>
            </w:r>
          </w:p>
        </w:tc>
        <w:tc>
          <w:tcPr>
            <w:tcW w:w="449" w:type="pct"/>
            <w:tcBorders>
              <w:top w:val="single" w:sz="4" w:space="0" w:color="auto"/>
              <w:left w:val="single" w:sz="4" w:space="0" w:color="auto"/>
              <w:bottom w:val="single" w:sz="4" w:space="0" w:color="auto"/>
              <w:right w:val="single" w:sz="4" w:space="0" w:color="auto"/>
            </w:tcBorders>
            <w:noWrap/>
            <w:hideMark/>
          </w:tcPr>
          <w:p w14:paraId="20D047D7" w14:textId="77777777" w:rsidR="008018A1" w:rsidRPr="006A3C2F" w:rsidRDefault="008018A1" w:rsidP="008018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o F D</w:t>
            </w:r>
          </w:p>
        </w:tc>
        <w:tc>
          <w:tcPr>
            <w:tcW w:w="810" w:type="pct"/>
            <w:tcBorders>
              <w:top w:val="single" w:sz="4" w:space="0" w:color="auto"/>
              <w:left w:val="single" w:sz="4" w:space="0" w:color="auto"/>
              <w:bottom w:val="single" w:sz="4" w:space="0" w:color="auto"/>
              <w:right w:val="single" w:sz="4" w:space="0" w:color="auto"/>
            </w:tcBorders>
            <w:noWrap/>
            <w:hideMark/>
          </w:tcPr>
          <w:p w14:paraId="7160D7B2" w14:textId="77777777" w:rsidR="008018A1" w:rsidRPr="00DE3287" w:rsidRDefault="008018A1" w:rsidP="008018A1">
            <w:pPr>
              <w:jc w:val="center"/>
              <w:cnfStyle w:val="000000100000" w:firstRow="0" w:lastRow="0" w:firstColumn="0" w:lastColumn="0" w:oddVBand="0" w:evenVBand="0" w:oddHBand="1" w:evenHBand="0" w:firstRowFirstColumn="0" w:firstRowLastColumn="0" w:lastRowFirstColumn="0" w:lastRowLastColumn="0"/>
            </w:pPr>
            <w:r w:rsidRPr="00DE3287">
              <w:t>d f O o F D s e S</w:t>
            </w:r>
          </w:p>
        </w:tc>
        <w:tc>
          <w:tcPr>
            <w:tcW w:w="452" w:type="pct"/>
            <w:tcBorders>
              <w:top w:val="single" w:sz="4" w:space="0" w:color="auto"/>
              <w:left w:val="single" w:sz="4" w:space="0" w:color="auto"/>
              <w:bottom w:val="single" w:sz="4" w:space="0" w:color="auto"/>
              <w:right w:val="single" w:sz="4" w:space="0" w:color="auto"/>
            </w:tcBorders>
            <w:noWrap/>
            <w:hideMark/>
          </w:tcPr>
          <w:p w14:paraId="2B3FCAA4" w14:textId="77777777" w:rsidR="008018A1" w:rsidRPr="006A3C2F" w:rsidRDefault="008018A1" w:rsidP="008018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O D S</w:t>
            </w:r>
          </w:p>
        </w:tc>
        <w:tc>
          <w:tcPr>
            <w:tcW w:w="1213" w:type="pct"/>
            <w:tcBorders>
              <w:top w:val="single" w:sz="4" w:space="0" w:color="auto"/>
              <w:left w:val="single" w:sz="4" w:space="0" w:color="auto"/>
              <w:bottom w:val="single" w:sz="4" w:space="0" w:color="auto"/>
              <w:right w:val="single" w:sz="4" w:space="0" w:color="auto"/>
            </w:tcBorders>
            <w:noWrap/>
            <w:hideMark/>
          </w:tcPr>
          <w:p w14:paraId="494DBC89" w14:textId="77777777" w:rsidR="008018A1" w:rsidRPr="006A3C2F" w:rsidRDefault="008018A1" w:rsidP="008018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O M P D S</w:t>
            </w:r>
          </w:p>
        </w:tc>
        <w:tc>
          <w:tcPr>
            <w:tcW w:w="449" w:type="pct"/>
            <w:tcBorders>
              <w:top w:val="single" w:sz="4" w:space="0" w:color="auto"/>
              <w:left w:val="single" w:sz="4" w:space="0" w:color="auto"/>
              <w:bottom w:val="single" w:sz="4" w:space="0" w:color="auto"/>
              <w:right w:val="single" w:sz="4" w:space="0" w:color="auto"/>
            </w:tcBorders>
            <w:noWrap/>
            <w:hideMark/>
          </w:tcPr>
          <w:p w14:paraId="4646AE22" w14:textId="77777777" w:rsidR="008018A1" w:rsidRPr="006A3C2F" w:rsidRDefault="008018A1" w:rsidP="008018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d f O</w:t>
            </w:r>
          </w:p>
        </w:tc>
        <w:tc>
          <w:tcPr>
            <w:tcW w:w="206" w:type="pct"/>
            <w:tcBorders>
              <w:top w:val="single" w:sz="4" w:space="0" w:color="auto"/>
              <w:left w:val="single" w:sz="4" w:space="0" w:color="auto"/>
              <w:bottom w:val="single" w:sz="4" w:space="0" w:color="auto"/>
              <w:right w:val="single" w:sz="4" w:space="0" w:color="auto"/>
            </w:tcBorders>
            <w:noWrap/>
            <w:hideMark/>
          </w:tcPr>
          <w:p w14:paraId="20932A71" w14:textId="77777777" w:rsidR="008018A1" w:rsidRPr="006A3C2F" w:rsidRDefault="008018A1" w:rsidP="008018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O</w:t>
            </w:r>
          </w:p>
        </w:tc>
      </w:tr>
      <w:tr w:rsidR="008018A1" w:rsidRPr="006A3C2F" w14:paraId="67ACE72A" w14:textId="77777777" w:rsidTr="004C32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 w:type="pct"/>
            <w:tcBorders>
              <w:right w:val="single" w:sz="4" w:space="0" w:color="auto"/>
            </w:tcBorders>
            <w:shd w:val="clear" w:color="auto" w:fill="4BACC6" w:themeFill="accent5"/>
            <w:noWrap/>
            <w:hideMark/>
          </w:tcPr>
          <w:p w14:paraId="6BDAB110" w14:textId="77777777" w:rsidR="008018A1" w:rsidRPr="006A3C2F" w:rsidRDefault="008018A1" w:rsidP="008018A1">
            <w:pPr>
              <w:jc w:val="center"/>
              <w:rPr>
                <w:rFonts w:ascii="Calibri" w:eastAsia="Times New Roman" w:hAnsi="Calibri" w:cs="Calibri"/>
                <w:color w:val="000000"/>
              </w:rPr>
            </w:pPr>
            <w:r w:rsidRPr="006A3C2F">
              <w:rPr>
                <w:rFonts w:ascii="Calibri" w:eastAsia="Times New Roman" w:hAnsi="Calibri" w:cs="Calibri"/>
                <w:color w:val="000000"/>
              </w:rPr>
              <w:t>M</w:t>
            </w:r>
          </w:p>
        </w:tc>
        <w:tc>
          <w:tcPr>
            <w:tcW w:w="1213" w:type="pct"/>
            <w:tcBorders>
              <w:top w:val="single" w:sz="4" w:space="0" w:color="auto"/>
              <w:left w:val="single" w:sz="4" w:space="0" w:color="auto"/>
              <w:bottom w:val="single" w:sz="4" w:space="0" w:color="auto"/>
              <w:right w:val="single" w:sz="4" w:space="0" w:color="auto"/>
            </w:tcBorders>
            <w:noWrap/>
            <w:hideMark/>
          </w:tcPr>
          <w:p w14:paraId="3FC7B2A4" w14:textId="77777777" w:rsidR="008018A1" w:rsidRPr="006A3C2F" w:rsidRDefault="008018A1" w:rsidP="008018A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 m o F D</w:t>
            </w:r>
          </w:p>
        </w:tc>
        <w:tc>
          <w:tcPr>
            <w:tcW w:w="449" w:type="pct"/>
            <w:tcBorders>
              <w:top w:val="single" w:sz="4" w:space="0" w:color="auto"/>
              <w:left w:val="single" w:sz="4" w:space="0" w:color="auto"/>
              <w:bottom w:val="single" w:sz="4" w:space="0" w:color="auto"/>
              <w:right w:val="single" w:sz="4" w:space="0" w:color="auto"/>
            </w:tcBorders>
            <w:noWrap/>
            <w:hideMark/>
          </w:tcPr>
          <w:p w14:paraId="6B1D12EB" w14:textId="77777777" w:rsidR="008018A1" w:rsidRPr="006A3C2F" w:rsidRDefault="008018A1" w:rsidP="008018A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s e S</w:t>
            </w:r>
          </w:p>
        </w:tc>
        <w:tc>
          <w:tcPr>
            <w:tcW w:w="810" w:type="pct"/>
            <w:tcBorders>
              <w:top w:val="single" w:sz="4" w:space="0" w:color="auto"/>
              <w:left w:val="single" w:sz="4" w:space="0" w:color="auto"/>
              <w:bottom w:val="single" w:sz="4" w:space="0" w:color="auto"/>
              <w:right w:val="single" w:sz="4" w:space="0" w:color="auto"/>
            </w:tcBorders>
            <w:noWrap/>
            <w:hideMark/>
          </w:tcPr>
          <w:p w14:paraId="556BBD4D" w14:textId="77777777" w:rsidR="008018A1" w:rsidRPr="00DE3287" w:rsidRDefault="008018A1" w:rsidP="008018A1">
            <w:pPr>
              <w:jc w:val="center"/>
              <w:cnfStyle w:val="000000010000" w:firstRow="0" w:lastRow="0" w:firstColumn="0" w:lastColumn="0" w:oddVBand="0" w:evenVBand="0" w:oddHBand="0" w:evenHBand="1" w:firstRowFirstColumn="0" w:firstRowLastColumn="0" w:lastRowFirstColumn="0" w:lastRowLastColumn="0"/>
            </w:pPr>
            <w:r w:rsidRPr="00DE3287">
              <w:t>d f O</w:t>
            </w:r>
          </w:p>
        </w:tc>
        <w:tc>
          <w:tcPr>
            <w:tcW w:w="452" w:type="pct"/>
            <w:tcBorders>
              <w:top w:val="single" w:sz="4" w:space="0" w:color="auto"/>
              <w:left w:val="single" w:sz="4" w:space="0" w:color="auto"/>
              <w:bottom w:val="single" w:sz="4" w:space="0" w:color="auto"/>
              <w:right w:val="single" w:sz="4" w:space="0" w:color="auto"/>
            </w:tcBorders>
            <w:noWrap/>
            <w:hideMark/>
          </w:tcPr>
          <w:p w14:paraId="214A1D99" w14:textId="77777777" w:rsidR="008018A1" w:rsidRPr="006A3C2F" w:rsidRDefault="008018A1" w:rsidP="008018A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M</w:t>
            </w:r>
          </w:p>
        </w:tc>
        <w:tc>
          <w:tcPr>
            <w:tcW w:w="1213" w:type="pct"/>
            <w:tcBorders>
              <w:top w:val="single" w:sz="4" w:space="0" w:color="auto"/>
              <w:left w:val="single" w:sz="4" w:space="0" w:color="auto"/>
              <w:bottom w:val="single" w:sz="4" w:space="0" w:color="auto"/>
              <w:right w:val="single" w:sz="4" w:space="0" w:color="auto"/>
            </w:tcBorders>
            <w:noWrap/>
            <w:hideMark/>
          </w:tcPr>
          <w:p w14:paraId="335E3C44" w14:textId="77777777" w:rsidR="008018A1" w:rsidRPr="006A3C2F" w:rsidRDefault="008018A1" w:rsidP="008018A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w:t>
            </w:r>
          </w:p>
        </w:tc>
        <w:tc>
          <w:tcPr>
            <w:tcW w:w="449" w:type="pct"/>
            <w:tcBorders>
              <w:top w:val="single" w:sz="4" w:space="0" w:color="auto"/>
              <w:left w:val="single" w:sz="4" w:space="0" w:color="auto"/>
              <w:bottom w:val="single" w:sz="4" w:space="0" w:color="auto"/>
              <w:right w:val="single" w:sz="4" w:space="0" w:color="auto"/>
            </w:tcBorders>
            <w:noWrap/>
            <w:hideMark/>
          </w:tcPr>
          <w:p w14:paraId="413AD3B2" w14:textId="77777777" w:rsidR="008018A1" w:rsidRPr="006A3C2F" w:rsidRDefault="008018A1" w:rsidP="008018A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d f O</w:t>
            </w:r>
          </w:p>
        </w:tc>
        <w:tc>
          <w:tcPr>
            <w:tcW w:w="206" w:type="pct"/>
            <w:tcBorders>
              <w:top w:val="single" w:sz="4" w:space="0" w:color="auto"/>
              <w:left w:val="single" w:sz="4" w:space="0" w:color="auto"/>
              <w:bottom w:val="single" w:sz="4" w:space="0" w:color="auto"/>
              <w:right w:val="single" w:sz="4" w:space="0" w:color="auto"/>
            </w:tcBorders>
            <w:noWrap/>
            <w:hideMark/>
          </w:tcPr>
          <w:p w14:paraId="08D82916" w14:textId="77777777" w:rsidR="008018A1" w:rsidRPr="006A3C2F" w:rsidRDefault="008018A1" w:rsidP="008018A1">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M</w:t>
            </w:r>
          </w:p>
        </w:tc>
      </w:tr>
      <w:tr w:rsidR="008018A1" w:rsidRPr="006A3C2F" w14:paraId="5E56A48A" w14:textId="77777777" w:rsidTr="004C327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8" w:type="pct"/>
            <w:tcBorders>
              <w:right w:val="single" w:sz="4" w:space="0" w:color="auto"/>
            </w:tcBorders>
            <w:shd w:val="clear" w:color="auto" w:fill="4BACC6" w:themeFill="accent5"/>
            <w:noWrap/>
            <w:hideMark/>
          </w:tcPr>
          <w:p w14:paraId="6F2D1C9B" w14:textId="77777777" w:rsidR="008018A1" w:rsidRPr="006A3C2F" w:rsidRDefault="008018A1" w:rsidP="008018A1">
            <w:pPr>
              <w:jc w:val="center"/>
              <w:rPr>
                <w:rFonts w:ascii="Calibri" w:eastAsia="Times New Roman" w:hAnsi="Calibri" w:cs="Calibri"/>
                <w:color w:val="000000"/>
              </w:rPr>
            </w:pPr>
            <w:r w:rsidRPr="006A3C2F">
              <w:rPr>
                <w:rFonts w:ascii="Calibri" w:eastAsia="Times New Roman" w:hAnsi="Calibri" w:cs="Calibri"/>
                <w:color w:val="000000"/>
              </w:rPr>
              <w:t>P</w:t>
            </w:r>
          </w:p>
        </w:tc>
        <w:tc>
          <w:tcPr>
            <w:tcW w:w="1213" w:type="pct"/>
            <w:tcBorders>
              <w:top w:val="single" w:sz="4" w:space="0" w:color="auto"/>
              <w:left w:val="single" w:sz="4" w:space="0" w:color="auto"/>
              <w:bottom w:val="single" w:sz="4" w:space="0" w:color="auto"/>
              <w:right w:val="single" w:sz="4" w:space="0" w:color="auto"/>
            </w:tcBorders>
            <w:noWrap/>
            <w:hideMark/>
          </w:tcPr>
          <w:p w14:paraId="30AF6B28" w14:textId="77777777" w:rsidR="008018A1" w:rsidRPr="006A3C2F" w:rsidRDefault="008018A1" w:rsidP="008018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 m o F D s e S d f O M P</w:t>
            </w:r>
          </w:p>
        </w:tc>
        <w:tc>
          <w:tcPr>
            <w:tcW w:w="449" w:type="pct"/>
            <w:tcBorders>
              <w:top w:val="single" w:sz="4" w:space="0" w:color="auto"/>
              <w:left w:val="single" w:sz="4" w:space="0" w:color="auto"/>
              <w:bottom w:val="single" w:sz="4" w:space="0" w:color="auto"/>
              <w:right w:val="single" w:sz="4" w:space="0" w:color="auto"/>
            </w:tcBorders>
            <w:noWrap/>
            <w:hideMark/>
          </w:tcPr>
          <w:p w14:paraId="54AEB951" w14:textId="77777777" w:rsidR="008018A1" w:rsidRPr="006A3C2F" w:rsidRDefault="00852A9B" w:rsidP="008018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 f O M P</w:t>
            </w:r>
          </w:p>
        </w:tc>
        <w:tc>
          <w:tcPr>
            <w:tcW w:w="810" w:type="pct"/>
            <w:tcBorders>
              <w:top w:val="single" w:sz="4" w:space="0" w:color="auto"/>
              <w:left w:val="single" w:sz="4" w:space="0" w:color="auto"/>
              <w:bottom w:val="single" w:sz="4" w:space="0" w:color="auto"/>
              <w:right w:val="single" w:sz="4" w:space="0" w:color="auto"/>
            </w:tcBorders>
            <w:noWrap/>
            <w:hideMark/>
          </w:tcPr>
          <w:p w14:paraId="4E0845D2" w14:textId="77777777" w:rsidR="008018A1" w:rsidRDefault="008018A1" w:rsidP="008018A1">
            <w:pPr>
              <w:jc w:val="center"/>
              <w:cnfStyle w:val="000000100000" w:firstRow="0" w:lastRow="0" w:firstColumn="0" w:lastColumn="0" w:oddVBand="0" w:evenVBand="0" w:oddHBand="1" w:evenHBand="0" w:firstRowFirstColumn="0" w:firstRowLastColumn="0" w:lastRowFirstColumn="0" w:lastRowLastColumn="0"/>
            </w:pPr>
            <w:r w:rsidRPr="00DE3287">
              <w:t>d f O M</w:t>
            </w:r>
          </w:p>
        </w:tc>
        <w:tc>
          <w:tcPr>
            <w:tcW w:w="452" w:type="pct"/>
            <w:tcBorders>
              <w:top w:val="single" w:sz="4" w:space="0" w:color="auto"/>
              <w:left w:val="single" w:sz="4" w:space="0" w:color="auto"/>
              <w:bottom w:val="single" w:sz="4" w:space="0" w:color="auto"/>
              <w:right w:val="single" w:sz="4" w:space="0" w:color="auto"/>
            </w:tcBorders>
            <w:noWrap/>
            <w:hideMark/>
          </w:tcPr>
          <w:p w14:paraId="2E6B6A9F" w14:textId="77777777" w:rsidR="008018A1" w:rsidRPr="006A3C2F" w:rsidRDefault="008018A1" w:rsidP="008018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w:t>
            </w:r>
          </w:p>
        </w:tc>
        <w:tc>
          <w:tcPr>
            <w:tcW w:w="1213" w:type="pct"/>
            <w:tcBorders>
              <w:top w:val="single" w:sz="4" w:space="0" w:color="auto"/>
              <w:left w:val="single" w:sz="4" w:space="0" w:color="auto"/>
              <w:bottom w:val="single" w:sz="4" w:space="0" w:color="auto"/>
              <w:right w:val="single" w:sz="4" w:space="0" w:color="auto"/>
            </w:tcBorders>
            <w:noWrap/>
            <w:hideMark/>
          </w:tcPr>
          <w:p w14:paraId="69E62DBA" w14:textId="77777777" w:rsidR="008018A1" w:rsidRPr="006A3C2F" w:rsidRDefault="008018A1" w:rsidP="008018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w:t>
            </w:r>
          </w:p>
        </w:tc>
        <w:tc>
          <w:tcPr>
            <w:tcW w:w="449" w:type="pct"/>
            <w:tcBorders>
              <w:top w:val="single" w:sz="4" w:space="0" w:color="auto"/>
              <w:left w:val="single" w:sz="4" w:space="0" w:color="auto"/>
              <w:bottom w:val="single" w:sz="4" w:space="0" w:color="auto"/>
              <w:right w:val="single" w:sz="4" w:space="0" w:color="auto"/>
            </w:tcBorders>
            <w:noWrap/>
            <w:hideMark/>
          </w:tcPr>
          <w:p w14:paraId="3E751BDA" w14:textId="77777777" w:rsidR="008018A1" w:rsidRPr="006A3C2F" w:rsidRDefault="008018A1" w:rsidP="008018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d f O M</w:t>
            </w:r>
            <w:r w:rsidR="00D1785F">
              <w:rPr>
                <w:rFonts w:ascii="Calibri" w:eastAsia="Times New Roman" w:hAnsi="Calibri" w:cs="Calibri"/>
                <w:color w:val="000000"/>
              </w:rPr>
              <w:t xml:space="preserve"> P</w:t>
            </w:r>
          </w:p>
        </w:tc>
        <w:tc>
          <w:tcPr>
            <w:tcW w:w="206" w:type="pct"/>
            <w:tcBorders>
              <w:top w:val="single" w:sz="4" w:space="0" w:color="auto"/>
              <w:left w:val="single" w:sz="4" w:space="0" w:color="auto"/>
              <w:bottom w:val="single" w:sz="4" w:space="0" w:color="auto"/>
              <w:right w:val="single" w:sz="4" w:space="0" w:color="auto"/>
            </w:tcBorders>
            <w:noWrap/>
            <w:hideMark/>
          </w:tcPr>
          <w:p w14:paraId="2DBA4786" w14:textId="77777777" w:rsidR="008018A1" w:rsidRPr="006A3C2F" w:rsidRDefault="008018A1" w:rsidP="008018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w:t>
            </w:r>
          </w:p>
        </w:tc>
      </w:tr>
    </w:tbl>
    <w:p w14:paraId="3CF31933" w14:textId="77777777" w:rsidR="006A3C2F" w:rsidRDefault="006A3C2F" w:rsidP="004C3274">
      <w:pPr>
        <w:pStyle w:val="Caption"/>
        <w:rPr>
          <w:sz w:val="24"/>
          <w:szCs w:val="24"/>
        </w:rPr>
      </w:pPr>
    </w:p>
    <w:p w14:paraId="551A95EA" w14:textId="77777777" w:rsidR="00C85CFD" w:rsidRDefault="00C85CFD" w:rsidP="00C85CFD">
      <w:pPr>
        <w:pStyle w:val="Caption"/>
        <w:keepNext/>
        <w:spacing w:after="0"/>
      </w:pPr>
      <w:r>
        <w:t xml:space="preserve">Table </w:t>
      </w:r>
      <w:fldSimple w:instr=" SEQ Table \* ARABIC ">
        <w:r>
          <w:rPr>
            <w:noProof/>
          </w:rPr>
          <w:t>2</w:t>
        </w:r>
      </w:fldSimple>
      <w:r>
        <w:t>:</w:t>
      </w:r>
      <w:r w:rsidRPr="00AB5062">
        <w:t>Program relational output chart 2/2</w:t>
      </w:r>
    </w:p>
    <w:tbl>
      <w:tblPr>
        <w:tblStyle w:val="MediumShading1-Accent5"/>
        <w:tblpPr w:leftFromText="180" w:rightFromText="180" w:vertAnchor="text" w:horzAnchor="margin" w:tblpY="55"/>
        <w:tblW w:w="0" w:type="auto"/>
        <w:tblLook w:val="04A0" w:firstRow="1" w:lastRow="0" w:firstColumn="1" w:lastColumn="0" w:noHBand="0" w:noVBand="1"/>
      </w:tblPr>
      <w:tblGrid>
        <w:gridCol w:w="648"/>
        <w:gridCol w:w="1620"/>
        <w:gridCol w:w="1350"/>
        <w:gridCol w:w="1440"/>
        <w:gridCol w:w="1710"/>
        <w:gridCol w:w="1800"/>
        <w:gridCol w:w="1728"/>
      </w:tblGrid>
      <w:tr w:rsidR="00B14BF0" w14:paraId="02838A94" w14:textId="77777777" w:rsidTr="00B14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vAlign w:val="center"/>
          </w:tcPr>
          <w:p w14:paraId="77F60A6C" w14:textId="77777777" w:rsidR="00C85CFD" w:rsidRPr="008018A1" w:rsidRDefault="00C85CFD" w:rsidP="00C85CFD">
            <w:pPr>
              <w:jc w:val="center"/>
              <w:rPr>
                <w:color w:val="auto"/>
                <w:sz w:val="24"/>
                <w:szCs w:val="24"/>
              </w:rPr>
            </w:pPr>
          </w:p>
        </w:tc>
        <w:tc>
          <w:tcPr>
            <w:tcW w:w="1620" w:type="dxa"/>
            <w:tcBorders>
              <w:bottom w:val="single" w:sz="4" w:space="0" w:color="auto"/>
            </w:tcBorders>
            <w:vAlign w:val="center"/>
          </w:tcPr>
          <w:p w14:paraId="34FAB7F6" w14:textId="77777777" w:rsidR="00C85CFD" w:rsidRPr="008018A1" w:rsidRDefault="00C85CFD" w:rsidP="00C85CFD">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8018A1">
              <w:rPr>
                <w:color w:val="auto"/>
                <w:sz w:val="24"/>
                <w:szCs w:val="24"/>
              </w:rPr>
              <w:t>S</w:t>
            </w:r>
          </w:p>
        </w:tc>
        <w:tc>
          <w:tcPr>
            <w:tcW w:w="1350" w:type="dxa"/>
            <w:tcBorders>
              <w:bottom w:val="single" w:sz="4" w:space="0" w:color="auto"/>
            </w:tcBorders>
            <w:vAlign w:val="center"/>
          </w:tcPr>
          <w:p w14:paraId="11703369" w14:textId="77777777" w:rsidR="00C85CFD" w:rsidRPr="008018A1" w:rsidRDefault="00C85CFD" w:rsidP="00C85CFD">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8018A1">
              <w:rPr>
                <w:color w:val="auto"/>
                <w:sz w:val="24"/>
                <w:szCs w:val="24"/>
              </w:rPr>
              <w:t>d</w:t>
            </w:r>
          </w:p>
        </w:tc>
        <w:tc>
          <w:tcPr>
            <w:tcW w:w="1440" w:type="dxa"/>
            <w:tcBorders>
              <w:bottom w:val="single" w:sz="4" w:space="0" w:color="auto"/>
            </w:tcBorders>
            <w:vAlign w:val="center"/>
          </w:tcPr>
          <w:p w14:paraId="1870EADC" w14:textId="77777777" w:rsidR="00C85CFD" w:rsidRPr="008018A1" w:rsidRDefault="00C85CFD" w:rsidP="00C85CFD">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8018A1">
              <w:rPr>
                <w:color w:val="auto"/>
                <w:sz w:val="24"/>
                <w:szCs w:val="24"/>
              </w:rPr>
              <w:t>f</w:t>
            </w:r>
          </w:p>
        </w:tc>
        <w:tc>
          <w:tcPr>
            <w:tcW w:w="1710" w:type="dxa"/>
            <w:tcBorders>
              <w:bottom w:val="single" w:sz="4" w:space="0" w:color="auto"/>
            </w:tcBorders>
            <w:vAlign w:val="center"/>
          </w:tcPr>
          <w:p w14:paraId="3EEEB7BD" w14:textId="77777777" w:rsidR="00C85CFD" w:rsidRPr="008018A1" w:rsidRDefault="00C85CFD" w:rsidP="00C85CFD">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8018A1">
              <w:rPr>
                <w:color w:val="auto"/>
                <w:sz w:val="24"/>
                <w:szCs w:val="24"/>
              </w:rPr>
              <w:t>O</w:t>
            </w:r>
          </w:p>
        </w:tc>
        <w:tc>
          <w:tcPr>
            <w:tcW w:w="1800" w:type="dxa"/>
            <w:tcBorders>
              <w:bottom w:val="single" w:sz="4" w:space="0" w:color="auto"/>
            </w:tcBorders>
            <w:vAlign w:val="center"/>
          </w:tcPr>
          <w:p w14:paraId="670BA1E1" w14:textId="77777777" w:rsidR="00C85CFD" w:rsidRPr="008018A1" w:rsidRDefault="00C85CFD" w:rsidP="00C85CFD">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8018A1">
              <w:rPr>
                <w:color w:val="auto"/>
                <w:sz w:val="24"/>
                <w:szCs w:val="24"/>
              </w:rPr>
              <w:t>M</w:t>
            </w:r>
          </w:p>
        </w:tc>
        <w:tc>
          <w:tcPr>
            <w:tcW w:w="1728" w:type="dxa"/>
            <w:tcBorders>
              <w:bottom w:val="single" w:sz="4" w:space="0" w:color="auto"/>
            </w:tcBorders>
            <w:vAlign w:val="center"/>
          </w:tcPr>
          <w:p w14:paraId="444E14DF" w14:textId="77777777" w:rsidR="00C85CFD" w:rsidRPr="008018A1" w:rsidRDefault="00C85CFD" w:rsidP="00C85CFD">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8018A1">
              <w:rPr>
                <w:color w:val="auto"/>
                <w:sz w:val="24"/>
                <w:szCs w:val="24"/>
              </w:rPr>
              <w:t>P</w:t>
            </w:r>
          </w:p>
        </w:tc>
      </w:tr>
      <w:tr w:rsidR="00B14BF0" w14:paraId="746E21CF" w14:textId="77777777" w:rsidTr="00B14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Borders>
              <w:right w:val="single" w:sz="4" w:space="0" w:color="auto"/>
            </w:tcBorders>
            <w:shd w:val="clear" w:color="auto" w:fill="4BACC6" w:themeFill="accent5"/>
            <w:vAlign w:val="center"/>
          </w:tcPr>
          <w:p w14:paraId="0B6801E5" w14:textId="77777777" w:rsidR="00C85CFD" w:rsidRPr="006A3C2F" w:rsidRDefault="00C85CFD" w:rsidP="00C85CFD">
            <w:pPr>
              <w:jc w:val="center"/>
              <w:rPr>
                <w:rFonts w:ascii="Calibri" w:eastAsia="Times New Roman" w:hAnsi="Calibri" w:cs="Calibri"/>
                <w:color w:val="000000"/>
              </w:rPr>
            </w:pPr>
            <w:r w:rsidRPr="006A3C2F">
              <w:rPr>
                <w:rFonts w:ascii="Calibri" w:eastAsia="Times New Roman" w:hAnsi="Calibri" w:cs="Calibri"/>
                <w:color w:val="000000"/>
              </w:rPr>
              <w:t>p</w:t>
            </w:r>
          </w:p>
        </w:tc>
        <w:tc>
          <w:tcPr>
            <w:tcW w:w="1620" w:type="dxa"/>
            <w:tcBorders>
              <w:top w:val="single" w:sz="4" w:space="0" w:color="auto"/>
              <w:left w:val="single" w:sz="4" w:space="0" w:color="auto"/>
              <w:bottom w:val="single" w:sz="4" w:space="0" w:color="auto"/>
              <w:right w:val="single" w:sz="4" w:space="0" w:color="auto"/>
            </w:tcBorders>
            <w:vAlign w:val="center"/>
          </w:tcPr>
          <w:p w14:paraId="301D7587" w14:textId="77777777" w:rsidR="00C85CFD" w:rsidRPr="006A3C2F" w:rsidRDefault="00C85CFD" w:rsidP="00C85C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w:t>
            </w:r>
          </w:p>
        </w:tc>
        <w:tc>
          <w:tcPr>
            <w:tcW w:w="1350" w:type="dxa"/>
            <w:tcBorders>
              <w:top w:val="single" w:sz="4" w:space="0" w:color="auto"/>
              <w:left w:val="single" w:sz="4" w:space="0" w:color="auto"/>
              <w:bottom w:val="single" w:sz="4" w:space="0" w:color="auto"/>
              <w:right w:val="single" w:sz="4" w:space="0" w:color="auto"/>
            </w:tcBorders>
            <w:vAlign w:val="center"/>
          </w:tcPr>
          <w:p w14:paraId="75328383" w14:textId="77777777" w:rsidR="00C85CFD" w:rsidRPr="006A3C2F" w:rsidRDefault="00C85CFD" w:rsidP="00C85C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 m o s d</w:t>
            </w:r>
          </w:p>
        </w:tc>
        <w:tc>
          <w:tcPr>
            <w:tcW w:w="1440" w:type="dxa"/>
            <w:tcBorders>
              <w:top w:val="single" w:sz="4" w:space="0" w:color="auto"/>
              <w:left w:val="single" w:sz="4" w:space="0" w:color="auto"/>
              <w:bottom w:val="single" w:sz="4" w:space="0" w:color="auto"/>
              <w:right w:val="single" w:sz="4" w:space="0" w:color="auto"/>
            </w:tcBorders>
            <w:vAlign w:val="center"/>
          </w:tcPr>
          <w:p w14:paraId="2DEC347C" w14:textId="77777777" w:rsidR="00C85CFD" w:rsidRPr="006A3C2F" w:rsidRDefault="00C85CFD" w:rsidP="00C85C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 m o s d</w:t>
            </w:r>
          </w:p>
        </w:tc>
        <w:tc>
          <w:tcPr>
            <w:tcW w:w="1710" w:type="dxa"/>
            <w:tcBorders>
              <w:top w:val="single" w:sz="4" w:space="0" w:color="auto"/>
              <w:left w:val="single" w:sz="4" w:space="0" w:color="auto"/>
              <w:bottom w:val="single" w:sz="4" w:space="0" w:color="auto"/>
              <w:right w:val="single" w:sz="4" w:space="0" w:color="auto"/>
            </w:tcBorders>
            <w:vAlign w:val="center"/>
          </w:tcPr>
          <w:p w14:paraId="59A64CE4" w14:textId="77777777" w:rsidR="00C85CFD" w:rsidRPr="006A3C2F" w:rsidRDefault="00C85CFD" w:rsidP="00C85C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 m o s d</w:t>
            </w:r>
          </w:p>
        </w:tc>
        <w:tc>
          <w:tcPr>
            <w:tcW w:w="1800" w:type="dxa"/>
            <w:tcBorders>
              <w:top w:val="single" w:sz="4" w:space="0" w:color="auto"/>
              <w:left w:val="single" w:sz="4" w:space="0" w:color="auto"/>
              <w:bottom w:val="single" w:sz="4" w:space="0" w:color="auto"/>
              <w:right w:val="single" w:sz="4" w:space="0" w:color="auto"/>
            </w:tcBorders>
            <w:vAlign w:val="center"/>
          </w:tcPr>
          <w:p w14:paraId="5BE0AA7B" w14:textId="77777777" w:rsidR="00C85CFD" w:rsidRPr="006A3C2F" w:rsidRDefault="00C85CFD" w:rsidP="00C85C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 m o s d</w:t>
            </w:r>
          </w:p>
        </w:tc>
        <w:tc>
          <w:tcPr>
            <w:tcW w:w="1728" w:type="dxa"/>
            <w:tcBorders>
              <w:top w:val="single" w:sz="4" w:space="0" w:color="auto"/>
              <w:left w:val="single" w:sz="4" w:space="0" w:color="auto"/>
              <w:bottom w:val="single" w:sz="4" w:space="0" w:color="auto"/>
              <w:right w:val="single" w:sz="4" w:space="0" w:color="auto"/>
            </w:tcBorders>
            <w:vAlign w:val="center"/>
          </w:tcPr>
          <w:p w14:paraId="54F920DA" w14:textId="77777777" w:rsidR="00C85CFD" w:rsidRPr="006A3C2F" w:rsidRDefault="00C85CFD" w:rsidP="00C85C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 m o F D s e S d f O M P</w:t>
            </w:r>
          </w:p>
        </w:tc>
      </w:tr>
      <w:tr w:rsidR="00B14BF0" w14:paraId="712ACDEE" w14:textId="77777777" w:rsidTr="00B14B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Borders>
              <w:right w:val="single" w:sz="4" w:space="0" w:color="auto"/>
            </w:tcBorders>
            <w:shd w:val="clear" w:color="auto" w:fill="4BACC6" w:themeFill="accent5"/>
            <w:vAlign w:val="center"/>
          </w:tcPr>
          <w:p w14:paraId="40140181" w14:textId="77777777" w:rsidR="00C85CFD" w:rsidRPr="006A3C2F" w:rsidRDefault="00C85CFD" w:rsidP="00C85CFD">
            <w:pPr>
              <w:jc w:val="center"/>
              <w:rPr>
                <w:rFonts w:ascii="Calibri" w:eastAsia="Times New Roman" w:hAnsi="Calibri" w:cs="Calibri"/>
                <w:color w:val="000000"/>
              </w:rPr>
            </w:pPr>
            <w:r w:rsidRPr="006A3C2F">
              <w:rPr>
                <w:rFonts w:ascii="Calibri" w:eastAsia="Times New Roman" w:hAnsi="Calibri" w:cs="Calibri"/>
                <w:color w:val="000000"/>
              </w:rPr>
              <w:t>m</w:t>
            </w:r>
          </w:p>
        </w:tc>
        <w:tc>
          <w:tcPr>
            <w:tcW w:w="1620" w:type="dxa"/>
            <w:tcBorders>
              <w:top w:val="single" w:sz="4" w:space="0" w:color="auto"/>
              <w:left w:val="single" w:sz="4" w:space="0" w:color="auto"/>
              <w:bottom w:val="single" w:sz="4" w:space="0" w:color="auto"/>
              <w:right w:val="single" w:sz="4" w:space="0" w:color="auto"/>
            </w:tcBorders>
            <w:vAlign w:val="center"/>
          </w:tcPr>
          <w:p w14:paraId="5A8A7CB7" w14:textId="77777777" w:rsidR="00C85CFD" w:rsidRPr="006A3C2F" w:rsidRDefault="00C85CFD" w:rsidP="00C85CF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m</w:t>
            </w:r>
          </w:p>
        </w:tc>
        <w:tc>
          <w:tcPr>
            <w:tcW w:w="1350" w:type="dxa"/>
            <w:tcBorders>
              <w:top w:val="single" w:sz="4" w:space="0" w:color="auto"/>
              <w:left w:val="single" w:sz="4" w:space="0" w:color="auto"/>
              <w:bottom w:val="single" w:sz="4" w:space="0" w:color="auto"/>
              <w:right w:val="single" w:sz="4" w:space="0" w:color="auto"/>
            </w:tcBorders>
            <w:vAlign w:val="center"/>
          </w:tcPr>
          <w:p w14:paraId="0DDF63EE" w14:textId="77777777" w:rsidR="00C85CFD" w:rsidRPr="006A3C2F" w:rsidRDefault="00C85CFD" w:rsidP="00C85CF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o d s</w:t>
            </w:r>
          </w:p>
        </w:tc>
        <w:tc>
          <w:tcPr>
            <w:tcW w:w="1440" w:type="dxa"/>
            <w:tcBorders>
              <w:top w:val="single" w:sz="4" w:space="0" w:color="auto"/>
              <w:left w:val="single" w:sz="4" w:space="0" w:color="auto"/>
              <w:bottom w:val="single" w:sz="4" w:space="0" w:color="auto"/>
              <w:right w:val="single" w:sz="4" w:space="0" w:color="auto"/>
            </w:tcBorders>
            <w:vAlign w:val="center"/>
          </w:tcPr>
          <w:p w14:paraId="4E096712" w14:textId="77777777" w:rsidR="00C85CFD" w:rsidRPr="006A3C2F" w:rsidRDefault="00C85CFD" w:rsidP="00C85CF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o d s</w:t>
            </w:r>
          </w:p>
        </w:tc>
        <w:tc>
          <w:tcPr>
            <w:tcW w:w="1710" w:type="dxa"/>
            <w:tcBorders>
              <w:top w:val="single" w:sz="4" w:space="0" w:color="auto"/>
              <w:left w:val="single" w:sz="4" w:space="0" w:color="auto"/>
              <w:bottom w:val="single" w:sz="4" w:space="0" w:color="auto"/>
              <w:right w:val="single" w:sz="4" w:space="0" w:color="auto"/>
            </w:tcBorders>
            <w:vAlign w:val="center"/>
          </w:tcPr>
          <w:p w14:paraId="59C3ED90" w14:textId="77777777" w:rsidR="00C85CFD" w:rsidRPr="006A3C2F" w:rsidRDefault="00C85CFD" w:rsidP="00C85CF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o d s</w:t>
            </w:r>
          </w:p>
        </w:tc>
        <w:tc>
          <w:tcPr>
            <w:tcW w:w="1800" w:type="dxa"/>
            <w:tcBorders>
              <w:top w:val="single" w:sz="4" w:space="0" w:color="auto"/>
              <w:left w:val="single" w:sz="4" w:space="0" w:color="auto"/>
              <w:bottom w:val="single" w:sz="4" w:space="0" w:color="auto"/>
              <w:right w:val="single" w:sz="4" w:space="0" w:color="auto"/>
            </w:tcBorders>
            <w:vAlign w:val="center"/>
          </w:tcPr>
          <w:p w14:paraId="4C7D86DA" w14:textId="77777777" w:rsidR="00C85CFD" w:rsidRPr="006A3C2F" w:rsidRDefault="00C85CFD" w:rsidP="00C85CF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f F e</w:t>
            </w:r>
          </w:p>
        </w:tc>
        <w:tc>
          <w:tcPr>
            <w:tcW w:w="1728" w:type="dxa"/>
            <w:tcBorders>
              <w:top w:val="single" w:sz="4" w:space="0" w:color="auto"/>
              <w:left w:val="single" w:sz="4" w:space="0" w:color="auto"/>
              <w:bottom w:val="single" w:sz="4" w:space="0" w:color="auto"/>
              <w:right w:val="single" w:sz="4" w:space="0" w:color="auto"/>
            </w:tcBorders>
            <w:vAlign w:val="center"/>
          </w:tcPr>
          <w:p w14:paraId="06AB355C" w14:textId="77777777" w:rsidR="00C85CFD" w:rsidRPr="006A3C2F" w:rsidRDefault="00C85CFD" w:rsidP="00C85CF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B14BF0" w14:paraId="6BC9D031" w14:textId="77777777" w:rsidTr="00B14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Borders>
              <w:right w:val="single" w:sz="4" w:space="0" w:color="auto"/>
            </w:tcBorders>
            <w:shd w:val="clear" w:color="auto" w:fill="4BACC6" w:themeFill="accent5"/>
            <w:vAlign w:val="center"/>
          </w:tcPr>
          <w:p w14:paraId="122B168E" w14:textId="77777777" w:rsidR="00C85CFD" w:rsidRPr="006A3C2F" w:rsidRDefault="00C85CFD" w:rsidP="00C85CFD">
            <w:pPr>
              <w:jc w:val="center"/>
              <w:rPr>
                <w:rFonts w:ascii="Calibri" w:eastAsia="Times New Roman" w:hAnsi="Calibri" w:cs="Calibri"/>
                <w:color w:val="000000"/>
              </w:rPr>
            </w:pPr>
            <w:r w:rsidRPr="006A3C2F">
              <w:rPr>
                <w:rFonts w:ascii="Calibri" w:eastAsia="Times New Roman" w:hAnsi="Calibri" w:cs="Calibri"/>
                <w:color w:val="000000"/>
              </w:rPr>
              <w:t>o</w:t>
            </w:r>
          </w:p>
        </w:tc>
        <w:tc>
          <w:tcPr>
            <w:tcW w:w="1620" w:type="dxa"/>
            <w:tcBorders>
              <w:top w:val="single" w:sz="4" w:space="0" w:color="auto"/>
              <w:left w:val="single" w:sz="4" w:space="0" w:color="auto"/>
              <w:bottom w:val="single" w:sz="4" w:space="0" w:color="auto"/>
              <w:right w:val="single" w:sz="4" w:space="0" w:color="auto"/>
            </w:tcBorders>
            <w:vAlign w:val="center"/>
          </w:tcPr>
          <w:p w14:paraId="1A0CF910" w14:textId="77777777" w:rsidR="00C85CFD" w:rsidRPr="004D14FD" w:rsidRDefault="00C85CFD" w:rsidP="00C85CFD">
            <w:pPr>
              <w:jc w:val="center"/>
              <w:cnfStyle w:val="000000100000" w:firstRow="0" w:lastRow="0" w:firstColumn="0" w:lastColumn="0" w:oddVBand="0" w:evenVBand="0" w:oddHBand="1" w:evenHBand="0" w:firstRowFirstColumn="0" w:firstRowLastColumn="0" w:lastRowFirstColumn="0" w:lastRowLastColumn="0"/>
            </w:pPr>
            <w:r w:rsidRPr="004D14FD">
              <w:t>o F D</w:t>
            </w:r>
          </w:p>
        </w:tc>
        <w:tc>
          <w:tcPr>
            <w:tcW w:w="1350" w:type="dxa"/>
            <w:tcBorders>
              <w:top w:val="single" w:sz="4" w:space="0" w:color="auto"/>
              <w:left w:val="single" w:sz="4" w:space="0" w:color="auto"/>
              <w:bottom w:val="single" w:sz="4" w:space="0" w:color="auto"/>
              <w:right w:val="single" w:sz="4" w:space="0" w:color="auto"/>
            </w:tcBorders>
            <w:vAlign w:val="center"/>
          </w:tcPr>
          <w:p w14:paraId="7EBBAC7B" w14:textId="77777777" w:rsidR="00C85CFD" w:rsidRPr="004D14FD" w:rsidRDefault="00B14BF0" w:rsidP="00C85CFD">
            <w:pPr>
              <w:jc w:val="center"/>
              <w:cnfStyle w:val="000000100000" w:firstRow="0" w:lastRow="0" w:firstColumn="0" w:lastColumn="0" w:oddVBand="0" w:evenVBand="0" w:oddHBand="1" w:evenHBand="0" w:firstRowFirstColumn="0" w:firstRowLastColumn="0" w:lastRowFirstColumn="0" w:lastRowLastColumn="0"/>
            </w:pPr>
            <w:r>
              <w:t>o d s</w:t>
            </w:r>
          </w:p>
        </w:tc>
        <w:tc>
          <w:tcPr>
            <w:tcW w:w="1440" w:type="dxa"/>
            <w:tcBorders>
              <w:top w:val="single" w:sz="4" w:space="0" w:color="auto"/>
              <w:left w:val="single" w:sz="4" w:space="0" w:color="auto"/>
              <w:bottom w:val="single" w:sz="4" w:space="0" w:color="auto"/>
              <w:right w:val="single" w:sz="4" w:space="0" w:color="auto"/>
            </w:tcBorders>
            <w:vAlign w:val="center"/>
          </w:tcPr>
          <w:p w14:paraId="00D4EA71" w14:textId="77777777" w:rsidR="00C85CFD" w:rsidRPr="004D14FD" w:rsidRDefault="00C85CFD" w:rsidP="00C85CFD">
            <w:pPr>
              <w:jc w:val="center"/>
              <w:cnfStyle w:val="000000100000" w:firstRow="0" w:lastRow="0" w:firstColumn="0" w:lastColumn="0" w:oddVBand="0" w:evenVBand="0" w:oddHBand="1" w:evenHBand="0" w:firstRowFirstColumn="0" w:firstRowLastColumn="0" w:lastRowFirstColumn="0" w:lastRowLastColumn="0"/>
            </w:pPr>
            <w:r w:rsidRPr="004D14FD">
              <w:t>o s d</w:t>
            </w:r>
          </w:p>
        </w:tc>
        <w:tc>
          <w:tcPr>
            <w:tcW w:w="1710" w:type="dxa"/>
            <w:tcBorders>
              <w:top w:val="single" w:sz="4" w:space="0" w:color="auto"/>
              <w:left w:val="single" w:sz="4" w:space="0" w:color="auto"/>
              <w:bottom w:val="single" w:sz="4" w:space="0" w:color="auto"/>
              <w:right w:val="single" w:sz="4" w:space="0" w:color="auto"/>
            </w:tcBorders>
            <w:vAlign w:val="center"/>
          </w:tcPr>
          <w:p w14:paraId="033298FE" w14:textId="77777777" w:rsidR="00C85CFD" w:rsidRPr="004D14FD" w:rsidRDefault="00C85CFD" w:rsidP="00C85CFD">
            <w:pPr>
              <w:jc w:val="center"/>
              <w:cnfStyle w:val="000000100000" w:firstRow="0" w:lastRow="0" w:firstColumn="0" w:lastColumn="0" w:oddVBand="0" w:evenVBand="0" w:oddHBand="1" w:evenHBand="0" w:firstRowFirstColumn="0" w:firstRowLastColumn="0" w:lastRowFirstColumn="0" w:lastRowLastColumn="0"/>
            </w:pPr>
            <w:r w:rsidRPr="004D14FD">
              <w:t>D S O o F e d f</w:t>
            </w:r>
          </w:p>
        </w:tc>
        <w:tc>
          <w:tcPr>
            <w:tcW w:w="1800" w:type="dxa"/>
            <w:tcBorders>
              <w:top w:val="single" w:sz="4" w:space="0" w:color="auto"/>
              <w:left w:val="single" w:sz="4" w:space="0" w:color="auto"/>
              <w:bottom w:val="single" w:sz="4" w:space="0" w:color="auto"/>
              <w:right w:val="single" w:sz="4" w:space="0" w:color="auto"/>
            </w:tcBorders>
            <w:vAlign w:val="center"/>
          </w:tcPr>
          <w:p w14:paraId="4723F4A2" w14:textId="77777777" w:rsidR="00C85CFD" w:rsidRPr="004D14FD" w:rsidRDefault="00C85CFD" w:rsidP="00C85CFD">
            <w:pPr>
              <w:jc w:val="center"/>
              <w:cnfStyle w:val="000000100000" w:firstRow="0" w:lastRow="0" w:firstColumn="0" w:lastColumn="0" w:oddVBand="0" w:evenVBand="0" w:oddHBand="1" w:evenHBand="0" w:firstRowFirstColumn="0" w:firstRowLastColumn="0" w:lastRowFirstColumn="0" w:lastRowLastColumn="0"/>
            </w:pPr>
            <w:r w:rsidRPr="004D14FD">
              <w:t>D S O</w:t>
            </w:r>
          </w:p>
        </w:tc>
        <w:tc>
          <w:tcPr>
            <w:tcW w:w="1728" w:type="dxa"/>
            <w:tcBorders>
              <w:top w:val="single" w:sz="4" w:space="0" w:color="auto"/>
              <w:left w:val="single" w:sz="4" w:space="0" w:color="auto"/>
              <w:bottom w:val="single" w:sz="4" w:space="0" w:color="auto"/>
              <w:right w:val="single" w:sz="4" w:space="0" w:color="auto"/>
            </w:tcBorders>
            <w:vAlign w:val="center"/>
          </w:tcPr>
          <w:p w14:paraId="496CBE35" w14:textId="77777777" w:rsidR="00C85CFD" w:rsidRDefault="00C85CFD" w:rsidP="00C85CFD">
            <w:pPr>
              <w:jc w:val="center"/>
              <w:cnfStyle w:val="000000100000" w:firstRow="0" w:lastRow="0" w:firstColumn="0" w:lastColumn="0" w:oddVBand="0" w:evenVBand="0" w:oddHBand="1" w:evenHBand="0" w:firstRowFirstColumn="0" w:firstRowLastColumn="0" w:lastRowFirstColumn="0" w:lastRowLastColumn="0"/>
            </w:pPr>
            <w:r w:rsidRPr="004D14FD">
              <w:t>D S O M P</w:t>
            </w:r>
          </w:p>
        </w:tc>
      </w:tr>
      <w:tr w:rsidR="00B14BF0" w14:paraId="6ED68F74" w14:textId="77777777" w:rsidTr="00B14B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Borders>
              <w:right w:val="single" w:sz="4" w:space="0" w:color="auto"/>
            </w:tcBorders>
            <w:shd w:val="clear" w:color="auto" w:fill="4BACC6" w:themeFill="accent5"/>
            <w:vAlign w:val="center"/>
          </w:tcPr>
          <w:p w14:paraId="3844D8F1" w14:textId="77777777" w:rsidR="00C85CFD" w:rsidRPr="006A3C2F" w:rsidRDefault="00C85CFD" w:rsidP="00C85CFD">
            <w:pPr>
              <w:jc w:val="center"/>
              <w:rPr>
                <w:rFonts w:ascii="Calibri" w:eastAsia="Times New Roman" w:hAnsi="Calibri" w:cs="Calibri"/>
                <w:color w:val="000000"/>
              </w:rPr>
            </w:pPr>
            <w:r w:rsidRPr="006A3C2F">
              <w:rPr>
                <w:rFonts w:ascii="Calibri" w:eastAsia="Times New Roman" w:hAnsi="Calibri" w:cs="Calibri"/>
                <w:color w:val="000000"/>
              </w:rPr>
              <w:t>F</w:t>
            </w:r>
          </w:p>
        </w:tc>
        <w:tc>
          <w:tcPr>
            <w:tcW w:w="1620" w:type="dxa"/>
            <w:tcBorders>
              <w:top w:val="single" w:sz="4" w:space="0" w:color="auto"/>
              <w:left w:val="single" w:sz="4" w:space="0" w:color="auto"/>
              <w:bottom w:val="single" w:sz="4" w:space="0" w:color="auto"/>
              <w:right w:val="single" w:sz="4" w:space="0" w:color="auto"/>
            </w:tcBorders>
            <w:vAlign w:val="center"/>
          </w:tcPr>
          <w:p w14:paraId="44437A2E" w14:textId="77777777" w:rsidR="00C85CFD" w:rsidRPr="006A3C2F" w:rsidRDefault="00C85CFD" w:rsidP="00C85CF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D</w:t>
            </w:r>
          </w:p>
        </w:tc>
        <w:tc>
          <w:tcPr>
            <w:tcW w:w="1350" w:type="dxa"/>
            <w:tcBorders>
              <w:top w:val="single" w:sz="4" w:space="0" w:color="auto"/>
              <w:left w:val="single" w:sz="4" w:space="0" w:color="auto"/>
              <w:bottom w:val="single" w:sz="4" w:space="0" w:color="auto"/>
              <w:right w:val="single" w:sz="4" w:space="0" w:color="auto"/>
            </w:tcBorders>
            <w:vAlign w:val="center"/>
          </w:tcPr>
          <w:p w14:paraId="6BB30E60" w14:textId="77777777" w:rsidR="00C85CFD" w:rsidRPr="006A3C2F" w:rsidRDefault="00B14BF0" w:rsidP="00C85CF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o s d</w:t>
            </w:r>
          </w:p>
        </w:tc>
        <w:tc>
          <w:tcPr>
            <w:tcW w:w="1440" w:type="dxa"/>
            <w:tcBorders>
              <w:top w:val="single" w:sz="4" w:space="0" w:color="auto"/>
              <w:left w:val="single" w:sz="4" w:space="0" w:color="auto"/>
              <w:bottom w:val="single" w:sz="4" w:space="0" w:color="auto"/>
              <w:right w:val="single" w:sz="4" w:space="0" w:color="auto"/>
            </w:tcBorders>
            <w:vAlign w:val="center"/>
          </w:tcPr>
          <w:p w14:paraId="4F3B66A5" w14:textId="77777777" w:rsidR="00C85CFD" w:rsidRPr="006A3C2F" w:rsidRDefault="00C85CFD" w:rsidP="00C85CF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F e f</w:t>
            </w:r>
          </w:p>
        </w:tc>
        <w:tc>
          <w:tcPr>
            <w:tcW w:w="1710" w:type="dxa"/>
            <w:tcBorders>
              <w:top w:val="single" w:sz="4" w:space="0" w:color="auto"/>
              <w:left w:val="single" w:sz="4" w:space="0" w:color="auto"/>
              <w:bottom w:val="single" w:sz="4" w:space="0" w:color="auto"/>
              <w:right w:val="single" w:sz="4" w:space="0" w:color="auto"/>
            </w:tcBorders>
            <w:vAlign w:val="center"/>
          </w:tcPr>
          <w:p w14:paraId="34DDA5D4" w14:textId="77777777" w:rsidR="00C85CFD" w:rsidRPr="006A3C2F" w:rsidRDefault="00C85CFD" w:rsidP="00C85CF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D S O</w:t>
            </w:r>
          </w:p>
        </w:tc>
        <w:tc>
          <w:tcPr>
            <w:tcW w:w="1800" w:type="dxa"/>
            <w:tcBorders>
              <w:top w:val="single" w:sz="4" w:space="0" w:color="auto"/>
              <w:left w:val="single" w:sz="4" w:space="0" w:color="auto"/>
              <w:bottom w:val="single" w:sz="4" w:space="0" w:color="auto"/>
              <w:right w:val="single" w:sz="4" w:space="0" w:color="auto"/>
            </w:tcBorders>
            <w:vAlign w:val="center"/>
          </w:tcPr>
          <w:p w14:paraId="362F8058" w14:textId="77777777" w:rsidR="00C85CFD" w:rsidRPr="006A3C2F" w:rsidRDefault="00C85CFD" w:rsidP="00C85CF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D S O</w:t>
            </w:r>
          </w:p>
        </w:tc>
        <w:tc>
          <w:tcPr>
            <w:tcW w:w="1728" w:type="dxa"/>
            <w:tcBorders>
              <w:top w:val="single" w:sz="4" w:space="0" w:color="auto"/>
              <w:left w:val="single" w:sz="4" w:space="0" w:color="auto"/>
              <w:bottom w:val="single" w:sz="4" w:space="0" w:color="auto"/>
              <w:right w:val="single" w:sz="4" w:space="0" w:color="auto"/>
            </w:tcBorders>
            <w:vAlign w:val="center"/>
          </w:tcPr>
          <w:p w14:paraId="575B9100" w14:textId="77777777" w:rsidR="00C85CFD" w:rsidRPr="006A3C2F" w:rsidRDefault="00C85CFD" w:rsidP="00C85CF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D S O M P</w:t>
            </w:r>
          </w:p>
        </w:tc>
      </w:tr>
      <w:tr w:rsidR="00B14BF0" w14:paraId="7B49F48A" w14:textId="77777777" w:rsidTr="00B14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Borders>
              <w:right w:val="single" w:sz="4" w:space="0" w:color="auto"/>
            </w:tcBorders>
            <w:shd w:val="clear" w:color="auto" w:fill="4BACC6" w:themeFill="accent5"/>
            <w:vAlign w:val="center"/>
          </w:tcPr>
          <w:p w14:paraId="384A48E8" w14:textId="77777777" w:rsidR="00C85CFD" w:rsidRPr="006A3C2F" w:rsidRDefault="00C85CFD" w:rsidP="00C85CFD">
            <w:pPr>
              <w:jc w:val="center"/>
              <w:rPr>
                <w:rFonts w:ascii="Calibri" w:eastAsia="Times New Roman" w:hAnsi="Calibri" w:cs="Calibri"/>
                <w:color w:val="000000"/>
              </w:rPr>
            </w:pPr>
            <w:r w:rsidRPr="006A3C2F">
              <w:rPr>
                <w:rFonts w:ascii="Calibri" w:eastAsia="Times New Roman" w:hAnsi="Calibri" w:cs="Calibri"/>
                <w:color w:val="000000"/>
              </w:rPr>
              <w:t>D</w:t>
            </w:r>
          </w:p>
        </w:tc>
        <w:tc>
          <w:tcPr>
            <w:tcW w:w="1620" w:type="dxa"/>
            <w:tcBorders>
              <w:top w:val="single" w:sz="4" w:space="0" w:color="auto"/>
              <w:left w:val="single" w:sz="4" w:space="0" w:color="auto"/>
              <w:bottom w:val="single" w:sz="4" w:space="0" w:color="auto"/>
              <w:right w:val="single" w:sz="4" w:space="0" w:color="auto"/>
            </w:tcBorders>
            <w:vAlign w:val="center"/>
          </w:tcPr>
          <w:p w14:paraId="14DBB830" w14:textId="77777777" w:rsidR="00C85CFD" w:rsidRPr="006A3C2F" w:rsidRDefault="00C85CFD" w:rsidP="00C85C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D</w:t>
            </w:r>
          </w:p>
        </w:tc>
        <w:tc>
          <w:tcPr>
            <w:tcW w:w="1350" w:type="dxa"/>
            <w:tcBorders>
              <w:top w:val="single" w:sz="4" w:space="0" w:color="auto"/>
              <w:left w:val="single" w:sz="4" w:space="0" w:color="auto"/>
              <w:bottom w:val="single" w:sz="4" w:space="0" w:color="auto"/>
              <w:right w:val="single" w:sz="4" w:space="0" w:color="auto"/>
            </w:tcBorders>
            <w:vAlign w:val="center"/>
          </w:tcPr>
          <w:p w14:paraId="4C35BCFD" w14:textId="77777777" w:rsidR="00C85CFD" w:rsidRPr="006A3C2F" w:rsidRDefault="00B14BF0" w:rsidP="00C85C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 O S o F</w:t>
            </w:r>
          </w:p>
        </w:tc>
        <w:tc>
          <w:tcPr>
            <w:tcW w:w="1440" w:type="dxa"/>
            <w:tcBorders>
              <w:top w:val="single" w:sz="4" w:space="0" w:color="auto"/>
              <w:left w:val="single" w:sz="4" w:space="0" w:color="auto"/>
              <w:bottom w:val="single" w:sz="4" w:space="0" w:color="auto"/>
              <w:right w:val="single" w:sz="4" w:space="0" w:color="auto"/>
            </w:tcBorders>
            <w:vAlign w:val="center"/>
          </w:tcPr>
          <w:p w14:paraId="44A00E8D" w14:textId="77777777" w:rsidR="00C85CFD" w:rsidRPr="006A3C2F" w:rsidRDefault="00B14BF0" w:rsidP="00C85C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 O S</w:t>
            </w:r>
          </w:p>
        </w:tc>
        <w:tc>
          <w:tcPr>
            <w:tcW w:w="1710" w:type="dxa"/>
            <w:tcBorders>
              <w:top w:val="single" w:sz="4" w:space="0" w:color="auto"/>
              <w:left w:val="single" w:sz="4" w:space="0" w:color="auto"/>
              <w:bottom w:val="single" w:sz="4" w:space="0" w:color="auto"/>
              <w:right w:val="single" w:sz="4" w:space="0" w:color="auto"/>
            </w:tcBorders>
            <w:vAlign w:val="center"/>
          </w:tcPr>
          <w:p w14:paraId="4B5B0C7E" w14:textId="77777777" w:rsidR="00C85CFD" w:rsidRPr="006A3C2F" w:rsidRDefault="00B14BF0" w:rsidP="00C85C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 O S</w:t>
            </w:r>
          </w:p>
        </w:tc>
        <w:tc>
          <w:tcPr>
            <w:tcW w:w="1800" w:type="dxa"/>
            <w:tcBorders>
              <w:top w:val="single" w:sz="4" w:space="0" w:color="auto"/>
              <w:left w:val="single" w:sz="4" w:space="0" w:color="auto"/>
              <w:bottom w:val="single" w:sz="4" w:space="0" w:color="auto"/>
              <w:right w:val="single" w:sz="4" w:space="0" w:color="auto"/>
            </w:tcBorders>
            <w:vAlign w:val="center"/>
          </w:tcPr>
          <w:p w14:paraId="7EFB0C5F" w14:textId="77777777" w:rsidR="00C85CFD" w:rsidRPr="006A3C2F" w:rsidRDefault="00B14BF0" w:rsidP="00C85C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 O S</w:t>
            </w:r>
          </w:p>
        </w:tc>
        <w:tc>
          <w:tcPr>
            <w:tcW w:w="1728" w:type="dxa"/>
            <w:tcBorders>
              <w:top w:val="single" w:sz="4" w:space="0" w:color="auto"/>
              <w:left w:val="single" w:sz="4" w:space="0" w:color="auto"/>
              <w:bottom w:val="single" w:sz="4" w:space="0" w:color="auto"/>
              <w:right w:val="single" w:sz="4" w:space="0" w:color="auto"/>
            </w:tcBorders>
            <w:vAlign w:val="center"/>
          </w:tcPr>
          <w:p w14:paraId="0016871C" w14:textId="77777777" w:rsidR="00C85CFD" w:rsidRPr="006A3C2F" w:rsidRDefault="00B14BF0" w:rsidP="00C85C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D S </w:t>
            </w:r>
            <w:r w:rsidR="00C85CFD" w:rsidRPr="006A3C2F">
              <w:rPr>
                <w:rFonts w:ascii="Calibri" w:eastAsia="Times New Roman" w:hAnsi="Calibri" w:cs="Calibri"/>
                <w:color w:val="000000"/>
              </w:rPr>
              <w:t>O M P</w:t>
            </w:r>
          </w:p>
        </w:tc>
      </w:tr>
      <w:tr w:rsidR="00B14BF0" w14:paraId="0815F6BC" w14:textId="77777777" w:rsidTr="00B14B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Borders>
              <w:right w:val="single" w:sz="4" w:space="0" w:color="auto"/>
            </w:tcBorders>
            <w:shd w:val="clear" w:color="auto" w:fill="4BACC6" w:themeFill="accent5"/>
            <w:vAlign w:val="center"/>
          </w:tcPr>
          <w:p w14:paraId="5F375B40" w14:textId="77777777" w:rsidR="00C85CFD" w:rsidRPr="006A3C2F" w:rsidRDefault="00C85CFD" w:rsidP="00C85CFD">
            <w:pPr>
              <w:jc w:val="center"/>
              <w:rPr>
                <w:rFonts w:ascii="Calibri" w:eastAsia="Times New Roman" w:hAnsi="Calibri" w:cs="Calibri"/>
                <w:color w:val="000000"/>
              </w:rPr>
            </w:pPr>
            <w:r w:rsidRPr="006A3C2F">
              <w:rPr>
                <w:rFonts w:ascii="Calibri" w:eastAsia="Times New Roman" w:hAnsi="Calibri" w:cs="Calibri"/>
                <w:color w:val="000000"/>
              </w:rPr>
              <w:t>s</w:t>
            </w:r>
          </w:p>
        </w:tc>
        <w:tc>
          <w:tcPr>
            <w:tcW w:w="1620" w:type="dxa"/>
            <w:tcBorders>
              <w:top w:val="single" w:sz="4" w:space="0" w:color="auto"/>
              <w:left w:val="single" w:sz="4" w:space="0" w:color="auto"/>
              <w:bottom w:val="single" w:sz="4" w:space="0" w:color="auto"/>
              <w:right w:val="single" w:sz="4" w:space="0" w:color="auto"/>
            </w:tcBorders>
            <w:vAlign w:val="center"/>
          </w:tcPr>
          <w:p w14:paraId="69B49D4F" w14:textId="77777777" w:rsidR="00C85CFD" w:rsidRPr="006A3C2F" w:rsidRDefault="00C85CFD" w:rsidP="00C85CF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s e S</w:t>
            </w:r>
          </w:p>
        </w:tc>
        <w:tc>
          <w:tcPr>
            <w:tcW w:w="1350" w:type="dxa"/>
            <w:tcBorders>
              <w:top w:val="single" w:sz="4" w:space="0" w:color="auto"/>
              <w:left w:val="single" w:sz="4" w:space="0" w:color="auto"/>
              <w:bottom w:val="single" w:sz="4" w:space="0" w:color="auto"/>
              <w:right w:val="single" w:sz="4" w:space="0" w:color="auto"/>
            </w:tcBorders>
            <w:vAlign w:val="center"/>
          </w:tcPr>
          <w:p w14:paraId="5103D197" w14:textId="77777777" w:rsidR="00C85CFD" w:rsidRPr="006A3C2F" w:rsidRDefault="00C85CFD" w:rsidP="00C85CF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d</w:t>
            </w:r>
          </w:p>
        </w:tc>
        <w:tc>
          <w:tcPr>
            <w:tcW w:w="1440" w:type="dxa"/>
            <w:tcBorders>
              <w:top w:val="single" w:sz="4" w:space="0" w:color="auto"/>
              <w:left w:val="single" w:sz="4" w:space="0" w:color="auto"/>
              <w:bottom w:val="single" w:sz="4" w:space="0" w:color="auto"/>
              <w:right w:val="single" w:sz="4" w:space="0" w:color="auto"/>
            </w:tcBorders>
            <w:vAlign w:val="center"/>
          </w:tcPr>
          <w:p w14:paraId="1A8C6B4B" w14:textId="77777777" w:rsidR="00C85CFD" w:rsidRPr="006A3C2F" w:rsidRDefault="00B14BF0" w:rsidP="00C85CF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w:t>
            </w:r>
          </w:p>
        </w:tc>
        <w:tc>
          <w:tcPr>
            <w:tcW w:w="1710" w:type="dxa"/>
            <w:tcBorders>
              <w:top w:val="single" w:sz="4" w:space="0" w:color="auto"/>
              <w:left w:val="single" w:sz="4" w:space="0" w:color="auto"/>
              <w:bottom w:val="single" w:sz="4" w:space="0" w:color="auto"/>
              <w:right w:val="single" w:sz="4" w:space="0" w:color="auto"/>
            </w:tcBorders>
            <w:vAlign w:val="center"/>
          </w:tcPr>
          <w:p w14:paraId="17FCE322" w14:textId="77777777" w:rsidR="00C85CFD" w:rsidRPr="006A3C2F" w:rsidRDefault="00C85CFD" w:rsidP="00C85CF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d f O</w:t>
            </w:r>
          </w:p>
        </w:tc>
        <w:tc>
          <w:tcPr>
            <w:tcW w:w="1800" w:type="dxa"/>
            <w:tcBorders>
              <w:top w:val="single" w:sz="4" w:space="0" w:color="auto"/>
              <w:left w:val="single" w:sz="4" w:space="0" w:color="auto"/>
              <w:bottom w:val="single" w:sz="4" w:space="0" w:color="auto"/>
              <w:right w:val="single" w:sz="4" w:space="0" w:color="auto"/>
            </w:tcBorders>
            <w:vAlign w:val="center"/>
          </w:tcPr>
          <w:p w14:paraId="5BA23C62" w14:textId="77777777" w:rsidR="00C85CFD" w:rsidRPr="006A3C2F" w:rsidRDefault="00C85CFD" w:rsidP="00C85CF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M</w:t>
            </w:r>
          </w:p>
        </w:tc>
        <w:tc>
          <w:tcPr>
            <w:tcW w:w="1728" w:type="dxa"/>
            <w:tcBorders>
              <w:top w:val="single" w:sz="4" w:space="0" w:color="auto"/>
              <w:left w:val="single" w:sz="4" w:space="0" w:color="auto"/>
              <w:bottom w:val="single" w:sz="4" w:space="0" w:color="auto"/>
              <w:right w:val="single" w:sz="4" w:space="0" w:color="auto"/>
            </w:tcBorders>
            <w:vAlign w:val="center"/>
          </w:tcPr>
          <w:p w14:paraId="79F35BCE" w14:textId="77777777" w:rsidR="00C85CFD" w:rsidRPr="006A3C2F" w:rsidRDefault="00C85CFD" w:rsidP="00C85CF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w:t>
            </w:r>
          </w:p>
        </w:tc>
      </w:tr>
      <w:tr w:rsidR="00B14BF0" w14:paraId="514FB642" w14:textId="77777777" w:rsidTr="00B14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Borders>
              <w:right w:val="single" w:sz="4" w:space="0" w:color="auto"/>
            </w:tcBorders>
            <w:shd w:val="clear" w:color="auto" w:fill="4BACC6" w:themeFill="accent5"/>
            <w:vAlign w:val="center"/>
          </w:tcPr>
          <w:p w14:paraId="4DA73861" w14:textId="77777777" w:rsidR="00C85CFD" w:rsidRPr="006A3C2F" w:rsidRDefault="00C85CFD" w:rsidP="00C85CFD">
            <w:pPr>
              <w:jc w:val="center"/>
              <w:rPr>
                <w:rFonts w:ascii="Calibri" w:eastAsia="Times New Roman" w:hAnsi="Calibri" w:cs="Calibri"/>
                <w:color w:val="000000"/>
              </w:rPr>
            </w:pPr>
            <w:r w:rsidRPr="006A3C2F">
              <w:rPr>
                <w:rFonts w:ascii="Calibri" w:eastAsia="Times New Roman" w:hAnsi="Calibri" w:cs="Calibri"/>
                <w:color w:val="000000"/>
              </w:rPr>
              <w:t>e</w:t>
            </w:r>
          </w:p>
        </w:tc>
        <w:tc>
          <w:tcPr>
            <w:tcW w:w="1620" w:type="dxa"/>
            <w:tcBorders>
              <w:top w:val="single" w:sz="4" w:space="0" w:color="auto"/>
              <w:left w:val="single" w:sz="4" w:space="0" w:color="auto"/>
              <w:bottom w:val="single" w:sz="4" w:space="0" w:color="auto"/>
              <w:right w:val="single" w:sz="4" w:space="0" w:color="auto"/>
            </w:tcBorders>
            <w:vAlign w:val="center"/>
          </w:tcPr>
          <w:p w14:paraId="232AAFEA" w14:textId="77777777" w:rsidR="00C85CFD" w:rsidRPr="006A3C2F" w:rsidRDefault="00C85CFD" w:rsidP="00C85C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S</w:t>
            </w:r>
          </w:p>
        </w:tc>
        <w:tc>
          <w:tcPr>
            <w:tcW w:w="1350" w:type="dxa"/>
            <w:tcBorders>
              <w:top w:val="single" w:sz="4" w:space="0" w:color="auto"/>
              <w:left w:val="single" w:sz="4" w:space="0" w:color="auto"/>
              <w:bottom w:val="single" w:sz="4" w:space="0" w:color="auto"/>
              <w:right w:val="single" w:sz="4" w:space="0" w:color="auto"/>
            </w:tcBorders>
            <w:vAlign w:val="center"/>
          </w:tcPr>
          <w:p w14:paraId="37AB7335" w14:textId="77777777" w:rsidR="00C85CFD" w:rsidRPr="006A3C2F" w:rsidRDefault="00C85CFD" w:rsidP="00C85C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d</w:t>
            </w:r>
          </w:p>
        </w:tc>
        <w:tc>
          <w:tcPr>
            <w:tcW w:w="1440" w:type="dxa"/>
            <w:tcBorders>
              <w:top w:val="single" w:sz="4" w:space="0" w:color="auto"/>
              <w:left w:val="single" w:sz="4" w:space="0" w:color="auto"/>
              <w:bottom w:val="single" w:sz="4" w:space="0" w:color="auto"/>
              <w:right w:val="single" w:sz="4" w:space="0" w:color="auto"/>
            </w:tcBorders>
            <w:vAlign w:val="center"/>
          </w:tcPr>
          <w:p w14:paraId="476F91DE" w14:textId="77777777" w:rsidR="00C85CFD" w:rsidRPr="006A3C2F" w:rsidRDefault="00C85CFD" w:rsidP="00C85C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f</w:t>
            </w:r>
          </w:p>
        </w:tc>
        <w:tc>
          <w:tcPr>
            <w:tcW w:w="1710" w:type="dxa"/>
            <w:tcBorders>
              <w:top w:val="single" w:sz="4" w:space="0" w:color="auto"/>
              <w:left w:val="single" w:sz="4" w:space="0" w:color="auto"/>
              <w:bottom w:val="single" w:sz="4" w:space="0" w:color="auto"/>
              <w:right w:val="single" w:sz="4" w:space="0" w:color="auto"/>
            </w:tcBorders>
            <w:vAlign w:val="center"/>
          </w:tcPr>
          <w:p w14:paraId="1E3BD4C8" w14:textId="77777777" w:rsidR="00C85CFD" w:rsidRPr="006A3C2F" w:rsidRDefault="00C85CFD" w:rsidP="00C85C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O</w:t>
            </w:r>
          </w:p>
        </w:tc>
        <w:tc>
          <w:tcPr>
            <w:tcW w:w="1800" w:type="dxa"/>
            <w:tcBorders>
              <w:top w:val="single" w:sz="4" w:space="0" w:color="auto"/>
              <w:left w:val="single" w:sz="4" w:space="0" w:color="auto"/>
              <w:bottom w:val="single" w:sz="4" w:space="0" w:color="auto"/>
              <w:right w:val="single" w:sz="4" w:space="0" w:color="auto"/>
            </w:tcBorders>
            <w:vAlign w:val="center"/>
          </w:tcPr>
          <w:p w14:paraId="785EBC0B" w14:textId="77777777" w:rsidR="00C85CFD" w:rsidRPr="006A3C2F" w:rsidRDefault="00C85CFD" w:rsidP="00C85C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M</w:t>
            </w:r>
          </w:p>
        </w:tc>
        <w:tc>
          <w:tcPr>
            <w:tcW w:w="1728" w:type="dxa"/>
            <w:tcBorders>
              <w:top w:val="single" w:sz="4" w:space="0" w:color="auto"/>
              <w:left w:val="single" w:sz="4" w:space="0" w:color="auto"/>
              <w:bottom w:val="single" w:sz="4" w:space="0" w:color="auto"/>
              <w:right w:val="single" w:sz="4" w:space="0" w:color="auto"/>
            </w:tcBorders>
            <w:vAlign w:val="center"/>
          </w:tcPr>
          <w:p w14:paraId="6560E575" w14:textId="77777777" w:rsidR="00C85CFD" w:rsidRPr="006A3C2F" w:rsidRDefault="00C85CFD" w:rsidP="00C85C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w:t>
            </w:r>
          </w:p>
        </w:tc>
      </w:tr>
      <w:tr w:rsidR="00B14BF0" w14:paraId="26C7A95B" w14:textId="77777777" w:rsidTr="00B14B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Borders>
              <w:right w:val="single" w:sz="4" w:space="0" w:color="auto"/>
            </w:tcBorders>
            <w:shd w:val="clear" w:color="auto" w:fill="4BACC6" w:themeFill="accent5"/>
            <w:vAlign w:val="center"/>
          </w:tcPr>
          <w:p w14:paraId="7A0FEC5F" w14:textId="77777777" w:rsidR="00C85CFD" w:rsidRPr="006A3C2F" w:rsidRDefault="00C85CFD" w:rsidP="00C85CFD">
            <w:pPr>
              <w:jc w:val="center"/>
              <w:rPr>
                <w:rFonts w:ascii="Calibri" w:eastAsia="Times New Roman" w:hAnsi="Calibri" w:cs="Calibri"/>
                <w:color w:val="000000"/>
              </w:rPr>
            </w:pPr>
            <w:r w:rsidRPr="006A3C2F">
              <w:rPr>
                <w:rFonts w:ascii="Calibri" w:eastAsia="Times New Roman" w:hAnsi="Calibri" w:cs="Calibri"/>
                <w:color w:val="000000"/>
              </w:rPr>
              <w:t>S</w:t>
            </w:r>
          </w:p>
        </w:tc>
        <w:tc>
          <w:tcPr>
            <w:tcW w:w="1620" w:type="dxa"/>
            <w:tcBorders>
              <w:top w:val="single" w:sz="4" w:space="0" w:color="auto"/>
              <w:left w:val="single" w:sz="4" w:space="0" w:color="auto"/>
              <w:bottom w:val="single" w:sz="4" w:space="0" w:color="auto"/>
              <w:right w:val="single" w:sz="4" w:space="0" w:color="auto"/>
            </w:tcBorders>
            <w:vAlign w:val="center"/>
          </w:tcPr>
          <w:p w14:paraId="4FEBF604" w14:textId="77777777" w:rsidR="00C85CFD" w:rsidRPr="006A3C2F" w:rsidRDefault="00C85CFD" w:rsidP="00C85CF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S</w:t>
            </w:r>
          </w:p>
        </w:tc>
        <w:tc>
          <w:tcPr>
            <w:tcW w:w="1350" w:type="dxa"/>
            <w:tcBorders>
              <w:top w:val="single" w:sz="4" w:space="0" w:color="auto"/>
              <w:left w:val="single" w:sz="4" w:space="0" w:color="auto"/>
              <w:bottom w:val="single" w:sz="4" w:space="0" w:color="auto"/>
              <w:right w:val="single" w:sz="4" w:space="0" w:color="auto"/>
            </w:tcBorders>
            <w:vAlign w:val="center"/>
          </w:tcPr>
          <w:p w14:paraId="2A49DAE2" w14:textId="77777777" w:rsidR="00C85CFD" w:rsidRPr="006A3C2F" w:rsidRDefault="00C85CFD" w:rsidP="00C85CF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d f O</w:t>
            </w:r>
          </w:p>
        </w:tc>
        <w:tc>
          <w:tcPr>
            <w:tcW w:w="1440" w:type="dxa"/>
            <w:tcBorders>
              <w:top w:val="single" w:sz="4" w:space="0" w:color="auto"/>
              <w:left w:val="single" w:sz="4" w:space="0" w:color="auto"/>
              <w:bottom w:val="single" w:sz="4" w:space="0" w:color="auto"/>
              <w:right w:val="single" w:sz="4" w:space="0" w:color="auto"/>
            </w:tcBorders>
            <w:vAlign w:val="center"/>
          </w:tcPr>
          <w:p w14:paraId="6E5EEB5D" w14:textId="77777777" w:rsidR="00C85CFD" w:rsidRPr="006A3C2F" w:rsidRDefault="00C85CFD" w:rsidP="00C85CF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O</w:t>
            </w:r>
          </w:p>
        </w:tc>
        <w:tc>
          <w:tcPr>
            <w:tcW w:w="1710" w:type="dxa"/>
            <w:tcBorders>
              <w:top w:val="single" w:sz="4" w:space="0" w:color="auto"/>
              <w:left w:val="single" w:sz="4" w:space="0" w:color="auto"/>
              <w:bottom w:val="single" w:sz="4" w:space="0" w:color="auto"/>
              <w:right w:val="single" w:sz="4" w:space="0" w:color="auto"/>
            </w:tcBorders>
            <w:vAlign w:val="center"/>
          </w:tcPr>
          <w:p w14:paraId="4A7831C4" w14:textId="77777777" w:rsidR="00C85CFD" w:rsidRPr="006A3C2F" w:rsidRDefault="00C85CFD" w:rsidP="00C85CF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O</w:t>
            </w:r>
          </w:p>
        </w:tc>
        <w:tc>
          <w:tcPr>
            <w:tcW w:w="1800" w:type="dxa"/>
            <w:tcBorders>
              <w:top w:val="single" w:sz="4" w:space="0" w:color="auto"/>
              <w:left w:val="single" w:sz="4" w:space="0" w:color="auto"/>
              <w:bottom w:val="single" w:sz="4" w:space="0" w:color="auto"/>
              <w:right w:val="single" w:sz="4" w:space="0" w:color="auto"/>
            </w:tcBorders>
            <w:vAlign w:val="center"/>
          </w:tcPr>
          <w:p w14:paraId="001A0419" w14:textId="77777777" w:rsidR="00C85CFD" w:rsidRPr="006A3C2F" w:rsidRDefault="00C85CFD" w:rsidP="00C85CF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M</w:t>
            </w:r>
          </w:p>
        </w:tc>
        <w:tc>
          <w:tcPr>
            <w:tcW w:w="1728" w:type="dxa"/>
            <w:tcBorders>
              <w:top w:val="single" w:sz="4" w:space="0" w:color="auto"/>
              <w:left w:val="single" w:sz="4" w:space="0" w:color="auto"/>
              <w:bottom w:val="single" w:sz="4" w:space="0" w:color="auto"/>
              <w:right w:val="single" w:sz="4" w:space="0" w:color="auto"/>
            </w:tcBorders>
            <w:vAlign w:val="center"/>
          </w:tcPr>
          <w:p w14:paraId="011BE909" w14:textId="77777777" w:rsidR="00C85CFD" w:rsidRPr="006A3C2F" w:rsidRDefault="00C85CFD" w:rsidP="00C85CF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w:t>
            </w:r>
          </w:p>
        </w:tc>
      </w:tr>
      <w:tr w:rsidR="00B14BF0" w14:paraId="4E4BD8B4" w14:textId="77777777" w:rsidTr="00B14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Borders>
              <w:right w:val="single" w:sz="4" w:space="0" w:color="auto"/>
            </w:tcBorders>
            <w:shd w:val="clear" w:color="auto" w:fill="4BACC6" w:themeFill="accent5"/>
            <w:vAlign w:val="center"/>
          </w:tcPr>
          <w:p w14:paraId="54B8DAEA" w14:textId="77777777" w:rsidR="00C85CFD" w:rsidRPr="006A3C2F" w:rsidRDefault="00C85CFD" w:rsidP="00C85CFD">
            <w:pPr>
              <w:jc w:val="center"/>
              <w:rPr>
                <w:rFonts w:ascii="Calibri" w:eastAsia="Times New Roman" w:hAnsi="Calibri" w:cs="Calibri"/>
                <w:color w:val="000000"/>
              </w:rPr>
            </w:pPr>
            <w:r w:rsidRPr="006A3C2F">
              <w:rPr>
                <w:rFonts w:ascii="Calibri" w:eastAsia="Times New Roman" w:hAnsi="Calibri" w:cs="Calibri"/>
                <w:color w:val="000000"/>
              </w:rPr>
              <w:t>d</w:t>
            </w:r>
          </w:p>
        </w:tc>
        <w:tc>
          <w:tcPr>
            <w:tcW w:w="1620" w:type="dxa"/>
            <w:tcBorders>
              <w:top w:val="single" w:sz="4" w:space="0" w:color="auto"/>
              <w:left w:val="single" w:sz="4" w:space="0" w:color="auto"/>
              <w:bottom w:val="single" w:sz="4" w:space="0" w:color="auto"/>
              <w:right w:val="single" w:sz="4" w:space="0" w:color="auto"/>
            </w:tcBorders>
            <w:vAlign w:val="center"/>
          </w:tcPr>
          <w:p w14:paraId="52B333C6" w14:textId="77777777" w:rsidR="00C85CFD" w:rsidRPr="006A3C2F" w:rsidRDefault="00C85CFD" w:rsidP="00C85C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d f O M P</w:t>
            </w:r>
          </w:p>
        </w:tc>
        <w:tc>
          <w:tcPr>
            <w:tcW w:w="1350" w:type="dxa"/>
            <w:tcBorders>
              <w:top w:val="single" w:sz="4" w:space="0" w:color="auto"/>
              <w:left w:val="single" w:sz="4" w:space="0" w:color="auto"/>
              <w:bottom w:val="single" w:sz="4" w:space="0" w:color="auto"/>
              <w:right w:val="single" w:sz="4" w:space="0" w:color="auto"/>
            </w:tcBorders>
            <w:vAlign w:val="center"/>
          </w:tcPr>
          <w:p w14:paraId="3FD61AEE" w14:textId="77777777" w:rsidR="00C85CFD" w:rsidRPr="006A3C2F" w:rsidRDefault="00C85CFD" w:rsidP="00C85C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d</w:t>
            </w:r>
          </w:p>
        </w:tc>
        <w:tc>
          <w:tcPr>
            <w:tcW w:w="1440" w:type="dxa"/>
            <w:tcBorders>
              <w:top w:val="single" w:sz="4" w:space="0" w:color="auto"/>
              <w:left w:val="single" w:sz="4" w:space="0" w:color="auto"/>
              <w:bottom w:val="single" w:sz="4" w:space="0" w:color="auto"/>
              <w:right w:val="single" w:sz="4" w:space="0" w:color="auto"/>
            </w:tcBorders>
            <w:vAlign w:val="center"/>
          </w:tcPr>
          <w:p w14:paraId="13D3FACC" w14:textId="77777777" w:rsidR="00C85CFD" w:rsidRPr="006A3C2F" w:rsidRDefault="00C85CFD" w:rsidP="00C85C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d</w:t>
            </w:r>
          </w:p>
        </w:tc>
        <w:tc>
          <w:tcPr>
            <w:tcW w:w="1710" w:type="dxa"/>
            <w:tcBorders>
              <w:top w:val="single" w:sz="4" w:space="0" w:color="auto"/>
              <w:left w:val="single" w:sz="4" w:space="0" w:color="auto"/>
              <w:bottom w:val="single" w:sz="4" w:space="0" w:color="auto"/>
              <w:right w:val="single" w:sz="4" w:space="0" w:color="auto"/>
            </w:tcBorders>
            <w:vAlign w:val="center"/>
          </w:tcPr>
          <w:p w14:paraId="464931E3" w14:textId="77777777" w:rsidR="00C85CFD" w:rsidRPr="006A3C2F" w:rsidRDefault="00C85CFD" w:rsidP="00C85C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d f O M P</w:t>
            </w:r>
          </w:p>
        </w:tc>
        <w:tc>
          <w:tcPr>
            <w:tcW w:w="1800" w:type="dxa"/>
            <w:tcBorders>
              <w:top w:val="single" w:sz="4" w:space="0" w:color="auto"/>
              <w:left w:val="single" w:sz="4" w:space="0" w:color="auto"/>
              <w:bottom w:val="single" w:sz="4" w:space="0" w:color="auto"/>
              <w:right w:val="single" w:sz="4" w:space="0" w:color="auto"/>
            </w:tcBorders>
            <w:vAlign w:val="center"/>
          </w:tcPr>
          <w:p w14:paraId="010B99C6" w14:textId="77777777" w:rsidR="00C85CFD" w:rsidRPr="006A3C2F" w:rsidRDefault="00C85CFD" w:rsidP="00C85C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w:t>
            </w:r>
          </w:p>
        </w:tc>
        <w:tc>
          <w:tcPr>
            <w:tcW w:w="1728" w:type="dxa"/>
            <w:tcBorders>
              <w:top w:val="single" w:sz="4" w:space="0" w:color="auto"/>
              <w:left w:val="single" w:sz="4" w:space="0" w:color="auto"/>
              <w:bottom w:val="single" w:sz="4" w:space="0" w:color="auto"/>
              <w:right w:val="single" w:sz="4" w:space="0" w:color="auto"/>
            </w:tcBorders>
            <w:vAlign w:val="center"/>
          </w:tcPr>
          <w:p w14:paraId="3516FF45" w14:textId="77777777" w:rsidR="00C85CFD" w:rsidRPr="006A3C2F" w:rsidRDefault="00C85CFD" w:rsidP="00C85C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w:t>
            </w:r>
          </w:p>
        </w:tc>
      </w:tr>
      <w:tr w:rsidR="00B14BF0" w14:paraId="79BEB95C" w14:textId="77777777" w:rsidTr="00B14B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Borders>
              <w:right w:val="single" w:sz="4" w:space="0" w:color="auto"/>
            </w:tcBorders>
            <w:shd w:val="clear" w:color="auto" w:fill="4BACC6" w:themeFill="accent5"/>
            <w:vAlign w:val="center"/>
          </w:tcPr>
          <w:p w14:paraId="4EC5402D" w14:textId="77777777" w:rsidR="00C85CFD" w:rsidRPr="006A3C2F" w:rsidRDefault="00C85CFD" w:rsidP="00C85CFD">
            <w:pPr>
              <w:jc w:val="center"/>
              <w:rPr>
                <w:rFonts w:ascii="Calibri" w:eastAsia="Times New Roman" w:hAnsi="Calibri" w:cs="Calibri"/>
                <w:color w:val="000000"/>
              </w:rPr>
            </w:pPr>
            <w:r w:rsidRPr="006A3C2F">
              <w:rPr>
                <w:rFonts w:ascii="Calibri" w:eastAsia="Times New Roman" w:hAnsi="Calibri" w:cs="Calibri"/>
                <w:color w:val="000000"/>
              </w:rPr>
              <w:t>f</w:t>
            </w:r>
          </w:p>
        </w:tc>
        <w:tc>
          <w:tcPr>
            <w:tcW w:w="1620" w:type="dxa"/>
            <w:tcBorders>
              <w:top w:val="single" w:sz="4" w:space="0" w:color="auto"/>
              <w:left w:val="single" w:sz="4" w:space="0" w:color="auto"/>
              <w:bottom w:val="single" w:sz="4" w:space="0" w:color="auto"/>
              <w:right w:val="single" w:sz="4" w:space="0" w:color="auto"/>
            </w:tcBorders>
            <w:vAlign w:val="center"/>
          </w:tcPr>
          <w:p w14:paraId="003BEB26" w14:textId="77777777" w:rsidR="00C85CFD" w:rsidRPr="006A3C2F" w:rsidRDefault="00C85CFD" w:rsidP="00C85CF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 O M</w:t>
            </w:r>
          </w:p>
        </w:tc>
        <w:tc>
          <w:tcPr>
            <w:tcW w:w="1350" w:type="dxa"/>
            <w:tcBorders>
              <w:top w:val="single" w:sz="4" w:space="0" w:color="auto"/>
              <w:left w:val="single" w:sz="4" w:space="0" w:color="auto"/>
              <w:bottom w:val="single" w:sz="4" w:space="0" w:color="auto"/>
              <w:right w:val="single" w:sz="4" w:space="0" w:color="auto"/>
            </w:tcBorders>
            <w:vAlign w:val="center"/>
          </w:tcPr>
          <w:p w14:paraId="15B8BA65" w14:textId="77777777" w:rsidR="00C85CFD" w:rsidRPr="006A3C2F" w:rsidRDefault="00C85CFD" w:rsidP="00C85CF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d</w:t>
            </w:r>
          </w:p>
        </w:tc>
        <w:tc>
          <w:tcPr>
            <w:tcW w:w="1440" w:type="dxa"/>
            <w:tcBorders>
              <w:top w:val="single" w:sz="4" w:space="0" w:color="auto"/>
              <w:left w:val="single" w:sz="4" w:space="0" w:color="auto"/>
              <w:bottom w:val="single" w:sz="4" w:space="0" w:color="auto"/>
              <w:right w:val="single" w:sz="4" w:space="0" w:color="auto"/>
            </w:tcBorders>
            <w:vAlign w:val="center"/>
          </w:tcPr>
          <w:p w14:paraId="6AD360E6" w14:textId="77777777" w:rsidR="00C85CFD" w:rsidRPr="006A3C2F" w:rsidRDefault="00C85CFD" w:rsidP="00C85CF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f</w:t>
            </w:r>
          </w:p>
        </w:tc>
        <w:tc>
          <w:tcPr>
            <w:tcW w:w="1710" w:type="dxa"/>
            <w:tcBorders>
              <w:top w:val="single" w:sz="4" w:space="0" w:color="auto"/>
              <w:left w:val="single" w:sz="4" w:space="0" w:color="auto"/>
              <w:bottom w:val="single" w:sz="4" w:space="0" w:color="auto"/>
              <w:right w:val="single" w:sz="4" w:space="0" w:color="auto"/>
            </w:tcBorders>
            <w:vAlign w:val="center"/>
          </w:tcPr>
          <w:p w14:paraId="4A394634" w14:textId="77777777" w:rsidR="00C85CFD" w:rsidRPr="006A3C2F" w:rsidRDefault="00C85CFD" w:rsidP="00C85CF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 O M</w:t>
            </w:r>
          </w:p>
        </w:tc>
        <w:tc>
          <w:tcPr>
            <w:tcW w:w="1800" w:type="dxa"/>
            <w:tcBorders>
              <w:top w:val="single" w:sz="4" w:space="0" w:color="auto"/>
              <w:left w:val="single" w:sz="4" w:space="0" w:color="auto"/>
              <w:bottom w:val="single" w:sz="4" w:space="0" w:color="auto"/>
              <w:right w:val="single" w:sz="4" w:space="0" w:color="auto"/>
            </w:tcBorders>
            <w:vAlign w:val="center"/>
          </w:tcPr>
          <w:p w14:paraId="12472577" w14:textId="77777777" w:rsidR="00C85CFD" w:rsidRPr="006A3C2F" w:rsidRDefault="00C85CFD" w:rsidP="00C85CF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w:t>
            </w:r>
          </w:p>
        </w:tc>
        <w:tc>
          <w:tcPr>
            <w:tcW w:w="1728" w:type="dxa"/>
            <w:tcBorders>
              <w:top w:val="single" w:sz="4" w:space="0" w:color="auto"/>
              <w:left w:val="single" w:sz="4" w:space="0" w:color="auto"/>
              <w:bottom w:val="single" w:sz="4" w:space="0" w:color="auto"/>
              <w:right w:val="single" w:sz="4" w:space="0" w:color="auto"/>
            </w:tcBorders>
            <w:vAlign w:val="center"/>
          </w:tcPr>
          <w:p w14:paraId="4E750146" w14:textId="77777777" w:rsidR="00C85CFD" w:rsidRPr="006A3C2F" w:rsidRDefault="00C85CFD" w:rsidP="00C85CF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w:t>
            </w:r>
          </w:p>
        </w:tc>
      </w:tr>
      <w:tr w:rsidR="00B14BF0" w14:paraId="605A5EAD" w14:textId="77777777" w:rsidTr="00B14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Borders>
              <w:right w:val="single" w:sz="4" w:space="0" w:color="auto"/>
            </w:tcBorders>
            <w:shd w:val="clear" w:color="auto" w:fill="4BACC6" w:themeFill="accent5"/>
            <w:vAlign w:val="center"/>
          </w:tcPr>
          <w:p w14:paraId="24DA03F2" w14:textId="77777777" w:rsidR="00C85CFD" w:rsidRPr="006A3C2F" w:rsidRDefault="00C85CFD" w:rsidP="00C85CFD">
            <w:pPr>
              <w:jc w:val="center"/>
              <w:rPr>
                <w:rFonts w:ascii="Calibri" w:eastAsia="Times New Roman" w:hAnsi="Calibri" w:cs="Calibri"/>
                <w:color w:val="000000"/>
              </w:rPr>
            </w:pPr>
            <w:r w:rsidRPr="006A3C2F">
              <w:rPr>
                <w:rFonts w:ascii="Calibri" w:eastAsia="Times New Roman" w:hAnsi="Calibri" w:cs="Calibri"/>
                <w:color w:val="000000"/>
              </w:rPr>
              <w:t>O</w:t>
            </w:r>
          </w:p>
        </w:tc>
        <w:tc>
          <w:tcPr>
            <w:tcW w:w="1620" w:type="dxa"/>
            <w:tcBorders>
              <w:top w:val="single" w:sz="4" w:space="0" w:color="auto"/>
              <w:left w:val="single" w:sz="4" w:space="0" w:color="auto"/>
              <w:bottom w:val="single" w:sz="4" w:space="0" w:color="auto"/>
              <w:right w:val="single" w:sz="4" w:space="0" w:color="auto"/>
            </w:tcBorders>
            <w:vAlign w:val="center"/>
          </w:tcPr>
          <w:p w14:paraId="5AD628C3" w14:textId="77777777" w:rsidR="00C85CFD" w:rsidRPr="006A3C2F" w:rsidRDefault="00C85CFD" w:rsidP="00C85C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O M P</w:t>
            </w:r>
          </w:p>
        </w:tc>
        <w:tc>
          <w:tcPr>
            <w:tcW w:w="1350" w:type="dxa"/>
            <w:tcBorders>
              <w:top w:val="single" w:sz="4" w:space="0" w:color="auto"/>
              <w:left w:val="single" w:sz="4" w:space="0" w:color="auto"/>
              <w:bottom w:val="single" w:sz="4" w:space="0" w:color="auto"/>
              <w:right w:val="single" w:sz="4" w:space="0" w:color="auto"/>
            </w:tcBorders>
            <w:vAlign w:val="center"/>
          </w:tcPr>
          <w:p w14:paraId="64E6B67A" w14:textId="77777777" w:rsidR="00C85CFD" w:rsidRPr="006A3C2F" w:rsidRDefault="00C85CFD" w:rsidP="00C85C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d f O</w:t>
            </w:r>
          </w:p>
        </w:tc>
        <w:tc>
          <w:tcPr>
            <w:tcW w:w="1440" w:type="dxa"/>
            <w:tcBorders>
              <w:top w:val="single" w:sz="4" w:space="0" w:color="auto"/>
              <w:left w:val="single" w:sz="4" w:space="0" w:color="auto"/>
              <w:bottom w:val="single" w:sz="4" w:space="0" w:color="auto"/>
              <w:right w:val="single" w:sz="4" w:space="0" w:color="auto"/>
            </w:tcBorders>
            <w:vAlign w:val="center"/>
          </w:tcPr>
          <w:p w14:paraId="01F346E8" w14:textId="77777777" w:rsidR="00C85CFD" w:rsidRPr="006A3C2F" w:rsidRDefault="00C85CFD" w:rsidP="00C85C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O</w:t>
            </w:r>
          </w:p>
        </w:tc>
        <w:tc>
          <w:tcPr>
            <w:tcW w:w="1710" w:type="dxa"/>
            <w:tcBorders>
              <w:top w:val="single" w:sz="4" w:space="0" w:color="auto"/>
              <w:left w:val="single" w:sz="4" w:space="0" w:color="auto"/>
              <w:bottom w:val="single" w:sz="4" w:space="0" w:color="auto"/>
              <w:right w:val="single" w:sz="4" w:space="0" w:color="auto"/>
            </w:tcBorders>
            <w:vAlign w:val="center"/>
          </w:tcPr>
          <w:p w14:paraId="6CF3EAED" w14:textId="77777777" w:rsidR="00C85CFD" w:rsidRPr="006A3C2F" w:rsidRDefault="00C85CFD" w:rsidP="00C85C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O M P</w:t>
            </w:r>
          </w:p>
        </w:tc>
        <w:tc>
          <w:tcPr>
            <w:tcW w:w="1800" w:type="dxa"/>
            <w:tcBorders>
              <w:top w:val="single" w:sz="4" w:space="0" w:color="auto"/>
              <w:left w:val="single" w:sz="4" w:space="0" w:color="auto"/>
              <w:bottom w:val="single" w:sz="4" w:space="0" w:color="auto"/>
              <w:right w:val="single" w:sz="4" w:space="0" w:color="auto"/>
            </w:tcBorders>
            <w:vAlign w:val="center"/>
          </w:tcPr>
          <w:p w14:paraId="64886C3A" w14:textId="77777777" w:rsidR="00C85CFD" w:rsidRPr="006A3C2F" w:rsidRDefault="00B14BF0" w:rsidP="00C85C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w:t>
            </w:r>
          </w:p>
        </w:tc>
        <w:tc>
          <w:tcPr>
            <w:tcW w:w="1728" w:type="dxa"/>
            <w:tcBorders>
              <w:top w:val="single" w:sz="4" w:space="0" w:color="auto"/>
              <w:left w:val="single" w:sz="4" w:space="0" w:color="auto"/>
              <w:bottom w:val="single" w:sz="4" w:space="0" w:color="auto"/>
              <w:right w:val="single" w:sz="4" w:space="0" w:color="auto"/>
            </w:tcBorders>
            <w:vAlign w:val="center"/>
          </w:tcPr>
          <w:p w14:paraId="60ACCDA7" w14:textId="77777777" w:rsidR="00C85CFD" w:rsidRPr="006A3C2F" w:rsidRDefault="00B14BF0" w:rsidP="00C85C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w:t>
            </w:r>
          </w:p>
        </w:tc>
      </w:tr>
      <w:tr w:rsidR="00B14BF0" w14:paraId="2F9EAF3C" w14:textId="77777777" w:rsidTr="00B14B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Borders>
              <w:right w:val="single" w:sz="4" w:space="0" w:color="auto"/>
            </w:tcBorders>
            <w:shd w:val="clear" w:color="auto" w:fill="4BACC6" w:themeFill="accent5"/>
            <w:vAlign w:val="center"/>
          </w:tcPr>
          <w:p w14:paraId="05EEF8FB" w14:textId="77777777" w:rsidR="00C85CFD" w:rsidRPr="006A3C2F" w:rsidRDefault="00C85CFD" w:rsidP="00C85CFD">
            <w:pPr>
              <w:jc w:val="center"/>
              <w:rPr>
                <w:rFonts w:ascii="Calibri" w:eastAsia="Times New Roman" w:hAnsi="Calibri" w:cs="Calibri"/>
                <w:color w:val="000000"/>
              </w:rPr>
            </w:pPr>
            <w:r w:rsidRPr="006A3C2F">
              <w:rPr>
                <w:rFonts w:ascii="Calibri" w:eastAsia="Times New Roman" w:hAnsi="Calibri" w:cs="Calibri"/>
                <w:color w:val="000000"/>
              </w:rPr>
              <w:t>M</w:t>
            </w:r>
          </w:p>
        </w:tc>
        <w:tc>
          <w:tcPr>
            <w:tcW w:w="1620" w:type="dxa"/>
            <w:tcBorders>
              <w:top w:val="single" w:sz="4" w:space="0" w:color="auto"/>
              <w:left w:val="single" w:sz="4" w:space="0" w:color="auto"/>
              <w:bottom w:val="single" w:sz="4" w:space="0" w:color="auto"/>
              <w:right w:val="single" w:sz="4" w:space="0" w:color="auto"/>
            </w:tcBorders>
            <w:vAlign w:val="center"/>
          </w:tcPr>
          <w:p w14:paraId="3BD25867" w14:textId="77777777" w:rsidR="00C85CFD" w:rsidRPr="006A3C2F" w:rsidRDefault="00C85CFD" w:rsidP="00C85CF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w:t>
            </w:r>
          </w:p>
        </w:tc>
        <w:tc>
          <w:tcPr>
            <w:tcW w:w="1350" w:type="dxa"/>
            <w:tcBorders>
              <w:top w:val="single" w:sz="4" w:space="0" w:color="auto"/>
              <w:left w:val="single" w:sz="4" w:space="0" w:color="auto"/>
              <w:bottom w:val="single" w:sz="4" w:space="0" w:color="auto"/>
              <w:right w:val="single" w:sz="4" w:space="0" w:color="auto"/>
            </w:tcBorders>
            <w:vAlign w:val="center"/>
          </w:tcPr>
          <w:p w14:paraId="0F962922" w14:textId="77777777" w:rsidR="00C85CFD" w:rsidRPr="006A3C2F" w:rsidRDefault="00C85CFD" w:rsidP="00C85CF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d f O</w:t>
            </w:r>
          </w:p>
        </w:tc>
        <w:tc>
          <w:tcPr>
            <w:tcW w:w="1440" w:type="dxa"/>
            <w:tcBorders>
              <w:top w:val="single" w:sz="4" w:space="0" w:color="auto"/>
              <w:left w:val="single" w:sz="4" w:space="0" w:color="auto"/>
              <w:bottom w:val="single" w:sz="4" w:space="0" w:color="auto"/>
              <w:right w:val="single" w:sz="4" w:space="0" w:color="auto"/>
            </w:tcBorders>
            <w:vAlign w:val="center"/>
          </w:tcPr>
          <w:p w14:paraId="0EB4BC4B" w14:textId="77777777" w:rsidR="00C85CFD" w:rsidRPr="006A3C2F" w:rsidRDefault="00C85CFD" w:rsidP="00C85CF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M</w:t>
            </w:r>
          </w:p>
        </w:tc>
        <w:tc>
          <w:tcPr>
            <w:tcW w:w="1710" w:type="dxa"/>
            <w:tcBorders>
              <w:top w:val="single" w:sz="4" w:space="0" w:color="auto"/>
              <w:left w:val="single" w:sz="4" w:space="0" w:color="auto"/>
              <w:bottom w:val="single" w:sz="4" w:space="0" w:color="auto"/>
              <w:right w:val="single" w:sz="4" w:space="0" w:color="auto"/>
            </w:tcBorders>
            <w:vAlign w:val="center"/>
          </w:tcPr>
          <w:p w14:paraId="46A852E7" w14:textId="77777777" w:rsidR="00C85CFD" w:rsidRPr="006A3C2F" w:rsidRDefault="00C85CFD" w:rsidP="00C85CF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w:t>
            </w:r>
          </w:p>
        </w:tc>
        <w:tc>
          <w:tcPr>
            <w:tcW w:w="1800" w:type="dxa"/>
            <w:tcBorders>
              <w:top w:val="single" w:sz="4" w:space="0" w:color="auto"/>
              <w:left w:val="single" w:sz="4" w:space="0" w:color="auto"/>
              <w:bottom w:val="single" w:sz="4" w:space="0" w:color="auto"/>
              <w:right w:val="single" w:sz="4" w:space="0" w:color="auto"/>
            </w:tcBorders>
            <w:vAlign w:val="center"/>
          </w:tcPr>
          <w:p w14:paraId="42813099" w14:textId="77777777" w:rsidR="00C85CFD" w:rsidRPr="006A3C2F" w:rsidRDefault="00C85CFD" w:rsidP="00C85CF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w:t>
            </w:r>
          </w:p>
        </w:tc>
        <w:tc>
          <w:tcPr>
            <w:tcW w:w="1728" w:type="dxa"/>
            <w:tcBorders>
              <w:top w:val="single" w:sz="4" w:space="0" w:color="auto"/>
              <w:left w:val="single" w:sz="4" w:space="0" w:color="auto"/>
              <w:bottom w:val="single" w:sz="4" w:space="0" w:color="auto"/>
              <w:right w:val="single" w:sz="4" w:space="0" w:color="auto"/>
            </w:tcBorders>
            <w:vAlign w:val="center"/>
          </w:tcPr>
          <w:p w14:paraId="71323EC3" w14:textId="77777777" w:rsidR="00C85CFD" w:rsidRPr="006A3C2F" w:rsidRDefault="00C85CFD" w:rsidP="00C85CF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w:t>
            </w:r>
          </w:p>
        </w:tc>
      </w:tr>
      <w:tr w:rsidR="00B14BF0" w14:paraId="0E2050D1" w14:textId="77777777" w:rsidTr="00B14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Borders>
              <w:right w:val="single" w:sz="4" w:space="0" w:color="auto"/>
            </w:tcBorders>
            <w:shd w:val="clear" w:color="auto" w:fill="4BACC6" w:themeFill="accent5"/>
            <w:vAlign w:val="center"/>
          </w:tcPr>
          <w:p w14:paraId="75B555F4" w14:textId="77777777" w:rsidR="00C85CFD" w:rsidRPr="006A3C2F" w:rsidRDefault="00C85CFD" w:rsidP="00C85CFD">
            <w:pPr>
              <w:jc w:val="center"/>
              <w:rPr>
                <w:rFonts w:ascii="Calibri" w:eastAsia="Times New Roman" w:hAnsi="Calibri" w:cs="Calibri"/>
                <w:color w:val="000000"/>
              </w:rPr>
            </w:pPr>
            <w:r w:rsidRPr="006A3C2F">
              <w:rPr>
                <w:rFonts w:ascii="Calibri" w:eastAsia="Times New Roman" w:hAnsi="Calibri" w:cs="Calibri"/>
                <w:color w:val="000000"/>
              </w:rPr>
              <w:t>P</w:t>
            </w:r>
          </w:p>
        </w:tc>
        <w:tc>
          <w:tcPr>
            <w:tcW w:w="1620" w:type="dxa"/>
            <w:tcBorders>
              <w:top w:val="single" w:sz="4" w:space="0" w:color="auto"/>
              <w:left w:val="single" w:sz="4" w:space="0" w:color="auto"/>
              <w:bottom w:val="single" w:sz="4" w:space="0" w:color="auto"/>
              <w:right w:val="single" w:sz="4" w:space="0" w:color="auto"/>
            </w:tcBorders>
            <w:vAlign w:val="center"/>
          </w:tcPr>
          <w:p w14:paraId="48AF6495" w14:textId="77777777" w:rsidR="00C85CFD" w:rsidRPr="006A3C2F" w:rsidRDefault="00C85CFD" w:rsidP="00C85C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w:t>
            </w:r>
          </w:p>
        </w:tc>
        <w:tc>
          <w:tcPr>
            <w:tcW w:w="1350" w:type="dxa"/>
            <w:tcBorders>
              <w:top w:val="single" w:sz="4" w:space="0" w:color="auto"/>
              <w:left w:val="single" w:sz="4" w:space="0" w:color="auto"/>
              <w:bottom w:val="single" w:sz="4" w:space="0" w:color="auto"/>
              <w:right w:val="single" w:sz="4" w:space="0" w:color="auto"/>
            </w:tcBorders>
            <w:vAlign w:val="center"/>
          </w:tcPr>
          <w:p w14:paraId="0BB2742F" w14:textId="77777777" w:rsidR="00C85CFD" w:rsidRPr="006A3C2F" w:rsidRDefault="00C85CFD" w:rsidP="00C85C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d f O M</w:t>
            </w:r>
            <w:r w:rsidR="00B14BF0">
              <w:rPr>
                <w:rFonts w:ascii="Calibri" w:eastAsia="Times New Roman" w:hAnsi="Calibri" w:cs="Calibri"/>
                <w:color w:val="000000"/>
              </w:rPr>
              <w:t xml:space="preserve"> P</w:t>
            </w:r>
          </w:p>
        </w:tc>
        <w:tc>
          <w:tcPr>
            <w:tcW w:w="1440" w:type="dxa"/>
            <w:tcBorders>
              <w:top w:val="single" w:sz="4" w:space="0" w:color="auto"/>
              <w:left w:val="single" w:sz="4" w:space="0" w:color="auto"/>
              <w:bottom w:val="single" w:sz="4" w:space="0" w:color="auto"/>
              <w:right w:val="single" w:sz="4" w:space="0" w:color="auto"/>
            </w:tcBorders>
            <w:vAlign w:val="center"/>
          </w:tcPr>
          <w:p w14:paraId="581FF08F" w14:textId="77777777" w:rsidR="00C85CFD" w:rsidRPr="006A3C2F" w:rsidRDefault="00C85CFD" w:rsidP="00C85C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w:t>
            </w:r>
          </w:p>
        </w:tc>
        <w:tc>
          <w:tcPr>
            <w:tcW w:w="1710" w:type="dxa"/>
            <w:tcBorders>
              <w:top w:val="single" w:sz="4" w:space="0" w:color="auto"/>
              <w:left w:val="single" w:sz="4" w:space="0" w:color="auto"/>
              <w:bottom w:val="single" w:sz="4" w:space="0" w:color="auto"/>
              <w:right w:val="single" w:sz="4" w:space="0" w:color="auto"/>
            </w:tcBorders>
            <w:vAlign w:val="center"/>
          </w:tcPr>
          <w:p w14:paraId="5C5C94B6" w14:textId="77777777" w:rsidR="00C85CFD" w:rsidRPr="006A3C2F" w:rsidRDefault="00C85CFD" w:rsidP="00C85C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w:t>
            </w:r>
          </w:p>
        </w:tc>
        <w:tc>
          <w:tcPr>
            <w:tcW w:w="1800" w:type="dxa"/>
            <w:tcBorders>
              <w:top w:val="single" w:sz="4" w:space="0" w:color="auto"/>
              <w:left w:val="single" w:sz="4" w:space="0" w:color="auto"/>
              <w:bottom w:val="single" w:sz="4" w:space="0" w:color="auto"/>
              <w:right w:val="single" w:sz="4" w:space="0" w:color="auto"/>
            </w:tcBorders>
            <w:vAlign w:val="center"/>
          </w:tcPr>
          <w:p w14:paraId="66C1E022" w14:textId="77777777" w:rsidR="00C85CFD" w:rsidRPr="006A3C2F" w:rsidRDefault="00C85CFD" w:rsidP="00C85C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w:t>
            </w:r>
          </w:p>
        </w:tc>
        <w:tc>
          <w:tcPr>
            <w:tcW w:w="1728" w:type="dxa"/>
            <w:tcBorders>
              <w:top w:val="single" w:sz="4" w:space="0" w:color="auto"/>
              <w:left w:val="single" w:sz="4" w:space="0" w:color="auto"/>
              <w:bottom w:val="single" w:sz="4" w:space="0" w:color="auto"/>
              <w:right w:val="single" w:sz="4" w:space="0" w:color="auto"/>
            </w:tcBorders>
            <w:vAlign w:val="center"/>
          </w:tcPr>
          <w:p w14:paraId="36C06646" w14:textId="77777777" w:rsidR="00C85CFD" w:rsidRPr="006A3C2F" w:rsidRDefault="00C85CFD" w:rsidP="00C85CFD">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A3C2F">
              <w:rPr>
                <w:rFonts w:ascii="Calibri" w:eastAsia="Times New Roman" w:hAnsi="Calibri" w:cs="Calibri"/>
                <w:color w:val="000000"/>
              </w:rPr>
              <w:t>P</w:t>
            </w:r>
          </w:p>
        </w:tc>
      </w:tr>
    </w:tbl>
    <w:p w14:paraId="08C91D0C" w14:textId="77777777" w:rsidR="00C85CFD" w:rsidRDefault="00C85CFD" w:rsidP="00ED547E">
      <w:pPr>
        <w:spacing w:after="0"/>
        <w:ind w:firstLine="720"/>
        <w:rPr>
          <w:sz w:val="24"/>
          <w:szCs w:val="24"/>
        </w:rPr>
      </w:pPr>
    </w:p>
    <w:p w14:paraId="266C14E7" w14:textId="77777777" w:rsidR="00753243" w:rsidRDefault="006A3C2F" w:rsidP="00ED547E">
      <w:pPr>
        <w:spacing w:after="0"/>
        <w:ind w:firstLine="720"/>
        <w:rPr>
          <w:sz w:val="24"/>
          <w:szCs w:val="24"/>
        </w:rPr>
      </w:pPr>
      <w:r>
        <w:rPr>
          <w:sz w:val="24"/>
          <w:szCs w:val="24"/>
        </w:rPr>
        <w:t>The algorithms and program used to generate these relations could be improved using a mathematical solution instead of Boolean indicators of relational position.  If the problem were modified for use in 2-D Directional calculus, a mathematical solution could be treated as a three function piecewise evaluation of vector addition, where</w:t>
      </w:r>
      <w:r w:rsidR="00753243">
        <w:rPr>
          <w:sz w:val="24"/>
          <w:szCs w:val="24"/>
        </w:rPr>
        <w:t xml:space="preserve"> each vector is calculated with lengths of 1, 10, and 100</w:t>
      </w:r>
      <w:r>
        <w:rPr>
          <w:sz w:val="24"/>
          <w:szCs w:val="24"/>
        </w:rPr>
        <w:t xml:space="preserve"> </w:t>
      </w:r>
      <w:r w:rsidR="00753243">
        <w:rPr>
          <w:sz w:val="24"/>
          <w:szCs w:val="24"/>
        </w:rPr>
        <w:t>to demonstrate short, equal, and long interval or distance sizes.</w:t>
      </w:r>
    </w:p>
    <w:p w14:paraId="1B6A9698" w14:textId="77777777" w:rsidR="00C85CFD" w:rsidRDefault="00C85CFD" w:rsidP="00173DE1">
      <w:pPr>
        <w:rPr>
          <w:sz w:val="24"/>
          <w:szCs w:val="24"/>
        </w:rPr>
      </w:pPr>
    </w:p>
    <w:p w14:paraId="6320134B" w14:textId="77777777" w:rsidR="00173DE1" w:rsidRPr="005E0867" w:rsidRDefault="00C85CFD" w:rsidP="00173DE1">
      <w:pPr>
        <w:rPr>
          <w:ins w:id="1" w:author="wei zhou" w:date="2016-11-30T14:26:00Z"/>
          <w:sz w:val="24"/>
          <w:szCs w:val="24"/>
        </w:rPr>
      </w:pPr>
      <w:r w:rsidRPr="005E0867">
        <w:rPr>
          <w:noProof/>
          <w:sz w:val="24"/>
          <w:szCs w:val="24"/>
          <w:lang w:eastAsia="zh-CN"/>
        </w:rPr>
        <w:lastRenderedPageBreak/>
        <w:drawing>
          <wp:anchor distT="0" distB="0" distL="114300" distR="114300" simplePos="0" relativeHeight="251670528" behindDoc="0" locked="1" layoutInCell="1" allowOverlap="1" wp14:anchorId="465C2B41" wp14:editId="58F44031">
            <wp:simplePos x="0" y="0"/>
            <wp:positionH relativeFrom="page">
              <wp:align>center</wp:align>
            </wp:positionH>
            <wp:positionV relativeFrom="paragraph">
              <wp:posOffset>592455</wp:posOffset>
            </wp:positionV>
            <wp:extent cx="4087368" cy="3108960"/>
            <wp:effectExtent l="0" t="0" r="889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7368" cy="3108960"/>
                    </a:xfrm>
                    <a:prstGeom prst="rect">
                      <a:avLst/>
                    </a:prstGeom>
                    <a:noFill/>
                    <a:ln>
                      <a:noFill/>
                    </a:ln>
                  </pic:spPr>
                </pic:pic>
              </a:graphicData>
            </a:graphic>
            <wp14:sizeRelH relativeFrom="page">
              <wp14:pctWidth>0</wp14:pctWidth>
            </wp14:sizeRelH>
            <wp14:sizeRelV relativeFrom="page">
              <wp14:pctHeight>0</wp14:pctHeight>
            </wp14:sizeRelV>
          </wp:anchor>
        </w:drawing>
      </w:r>
      <w:ins w:id="2" w:author="wei zhou" w:date="2016-11-30T14:14:00Z">
        <w:r w:rsidR="00173DE1" w:rsidRPr="005E0867">
          <w:rPr>
            <w:sz w:val="24"/>
            <w:szCs w:val="24"/>
          </w:rPr>
          <w:t xml:space="preserve">For directional calculus, the algorithm is </w:t>
        </w:r>
      </w:ins>
      <w:ins w:id="3" w:author="wei zhou" w:date="2016-11-30T14:15:00Z">
        <w:r w:rsidR="00173DE1" w:rsidRPr="005E0867">
          <w:rPr>
            <w:sz w:val="24"/>
            <w:szCs w:val="24"/>
          </w:rPr>
          <w:t xml:space="preserve">similar to that we have discussed above. </w:t>
        </w:r>
      </w:ins>
      <w:ins w:id="4" w:author="wei zhou" w:date="2016-11-30T14:32:00Z">
        <w:r w:rsidR="00173DE1" w:rsidRPr="005E0867">
          <w:rPr>
            <w:sz w:val="24"/>
            <w:szCs w:val="24"/>
          </w:rPr>
          <w:t xml:space="preserve"> Let’s look at some examples.</w:t>
        </w:r>
      </w:ins>
    </w:p>
    <w:p w14:paraId="6091086C" w14:textId="77777777" w:rsidR="00C85CFD" w:rsidRDefault="00C85CFD" w:rsidP="00173DE1">
      <w:pPr>
        <w:rPr>
          <w:sz w:val="24"/>
          <w:szCs w:val="24"/>
        </w:rPr>
      </w:pPr>
      <w:r>
        <w:rPr>
          <w:noProof/>
          <w:lang w:eastAsia="zh-CN"/>
        </w:rPr>
        <mc:AlternateContent>
          <mc:Choice Requires="wps">
            <w:drawing>
              <wp:anchor distT="0" distB="0" distL="114300" distR="114300" simplePos="0" relativeHeight="251672576" behindDoc="0" locked="0" layoutInCell="1" allowOverlap="1" wp14:anchorId="2D4F8100" wp14:editId="5E14B7BD">
                <wp:simplePos x="0" y="0"/>
                <wp:positionH relativeFrom="column">
                  <wp:posOffset>1161415</wp:posOffset>
                </wp:positionH>
                <wp:positionV relativeFrom="paragraph">
                  <wp:posOffset>3201035</wp:posOffset>
                </wp:positionV>
                <wp:extent cx="4083050" cy="129540"/>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4083050" cy="129540"/>
                        </a:xfrm>
                        <a:prstGeom prst="rect">
                          <a:avLst/>
                        </a:prstGeom>
                        <a:solidFill>
                          <a:prstClr val="white"/>
                        </a:solidFill>
                        <a:ln>
                          <a:noFill/>
                        </a:ln>
                        <a:effectLst/>
                      </wps:spPr>
                      <wps:txbx>
                        <w:txbxContent>
                          <w:p w14:paraId="1FE79AF2" w14:textId="77777777" w:rsidR="00C85CFD" w:rsidRPr="004533C3" w:rsidRDefault="00C85CFD" w:rsidP="00C85CFD">
                            <w:pPr>
                              <w:pStyle w:val="Caption"/>
                              <w:jc w:val="center"/>
                              <w:rPr>
                                <w:noProof/>
                                <w:sz w:val="24"/>
                                <w:szCs w:val="24"/>
                              </w:rPr>
                            </w:pPr>
                            <w:r>
                              <w:t xml:space="preserve">Figure </w:t>
                            </w:r>
                            <w:fldSimple w:instr=" SEQ Figure \* ARABIC ">
                              <w:r>
                                <w:rPr>
                                  <w:noProof/>
                                </w:rPr>
                                <w:t>3</w:t>
                              </w:r>
                            </w:fldSimple>
                            <w:r>
                              <w:t>:Directional calculus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8" type="#_x0000_t202" style="position:absolute;margin-left:91.45pt;margin-top:252.05pt;width:321.5pt;height:10.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" stroked="f">
                <v:textbox inset="0,0,0,0">
                  <w:txbxContent>
                    <w:p w:rsidR="00C85CFD" w:rsidRPr="004533C3" w:rsidRDefault="00C85CFD" w:rsidP="00C85CFD">
                      <w:pPr>
                        <w:pStyle w:val="Caption"/>
                        <w:jc w:val="center"/>
                        <w:rPr>
                          <w:noProof/>
                          <w:sz w:val="24"/>
                          <w:szCs w:val="24"/>
                        </w:rPr>
                      </w:pPr>
                      <w:r>
                        <w:t xml:space="preserve">Figure </w:t>
                      </w:r>
                      <w:r>
                        <w:fldChar w:fldCharType="begin"/>
                      </w:r>
                      <w:r>
                        <w:instrText xml:space="preserve"> SEQ Figure \* ARABIC </w:instrText>
                      </w:r>
                      <w:r>
                        <w:fldChar w:fldCharType="separate"/>
                      </w:r>
                      <w:r>
                        <w:rPr>
                          <w:noProof/>
                        </w:rPr>
                        <w:t>3</w:t>
                      </w:r>
                      <w:r>
                        <w:fldChar w:fldCharType="end"/>
                      </w:r>
                      <w:r>
                        <w:t>:Directional calculus example</w:t>
                      </w:r>
                    </w:p>
                  </w:txbxContent>
                </v:textbox>
              </v:shape>
            </w:pict>
          </mc:Fallback>
        </mc:AlternateContent>
      </w:r>
    </w:p>
    <w:p w14:paraId="36FD11D1" w14:textId="77777777" w:rsidR="00173DE1" w:rsidRPr="005E0867" w:rsidRDefault="00173DE1" w:rsidP="00173DE1">
      <w:pPr>
        <w:rPr>
          <w:sz w:val="24"/>
          <w:szCs w:val="24"/>
        </w:rPr>
      </w:pPr>
      <w:r w:rsidRPr="005E0867">
        <w:rPr>
          <w:sz w:val="24"/>
          <w:szCs w:val="24"/>
        </w:rPr>
        <w:t xml:space="preserve">If point B is north east to point A and C is east to point A, then the relation between B and C will be </w:t>
      </w:r>
      <w:r w:rsidR="00C85CFD">
        <w:rPr>
          <w:sz w:val="24"/>
          <w:szCs w:val="24"/>
        </w:rPr>
        <w:t xml:space="preserve">like this which is shown below.  </w:t>
      </w:r>
      <w:r w:rsidRPr="005E0867">
        <w:rPr>
          <w:sz w:val="24"/>
          <w:szCs w:val="24"/>
        </w:rPr>
        <w:t>One of the difference of these two algorithm is the number of possible relations between A and C, given the relation of A and B and A and C. Modification will involve reducing the if-else condition.</w:t>
      </w:r>
    </w:p>
    <w:p w14:paraId="25A15F10" w14:textId="77777777" w:rsidR="00753243" w:rsidRDefault="00753243" w:rsidP="00753243"/>
    <w:p w14:paraId="3AC89E03" w14:textId="77777777" w:rsidR="008018A1" w:rsidRDefault="008018A1" w:rsidP="00ED547E">
      <w:pPr>
        <w:spacing w:after="0"/>
        <w:ind w:firstLine="720"/>
        <w:rPr>
          <w:sz w:val="24"/>
          <w:szCs w:val="24"/>
        </w:rPr>
      </w:pPr>
    </w:p>
    <w:p w14:paraId="3D62B195" w14:textId="77777777" w:rsidR="007F4D54" w:rsidRDefault="007F4D54" w:rsidP="00ED547E">
      <w:pPr>
        <w:spacing w:after="0"/>
        <w:ind w:firstLine="720"/>
        <w:rPr>
          <w:sz w:val="24"/>
          <w:szCs w:val="24"/>
        </w:rPr>
      </w:pPr>
    </w:p>
    <w:p w14:paraId="0E436877" w14:textId="77777777" w:rsidR="0066795F" w:rsidRDefault="00753243" w:rsidP="00ED547E">
      <w:pPr>
        <w:spacing w:after="0"/>
        <w:ind w:firstLine="720"/>
        <w:rPr>
          <w:sz w:val="24"/>
          <w:szCs w:val="24"/>
        </w:rPr>
      </w:pPr>
      <w:r>
        <w:rPr>
          <w:sz w:val="24"/>
          <w:szCs w:val="24"/>
        </w:rPr>
        <w:t>Interval Relation Java Program:</w:t>
      </w:r>
    </w:p>
    <w:p w14:paraId="4B0B4DB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b/>
          <w:bCs/>
          <w:color w:val="7F0055"/>
          <w:sz w:val="20"/>
          <w:szCs w:val="20"/>
        </w:rPr>
        <w:t>import</w:t>
      </w:r>
      <w:r w:rsidRPr="003040B7">
        <w:rPr>
          <w:rFonts w:ascii="Courier New" w:hAnsi="Courier New" w:cs="Courier New"/>
          <w:color w:val="000000"/>
          <w:sz w:val="20"/>
          <w:szCs w:val="20"/>
        </w:rPr>
        <w:t xml:space="preserve"> java.util.Scanner;</w:t>
      </w:r>
    </w:p>
    <w:p w14:paraId="0BB1069A"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p>
    <w:p w14:paraId="2157005D"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b/>
          <w:bCs/>
          <w:color w:val="7F0055"/>
          <w:sz w:val="20"/>
          <w:szCs w:val="20"/>
        </w:rPr>
        <w:t>public</w:t>
      </w:r>
      <w:r w:rsidRPr="003040B7">
        <w:rPr>
          <w:rFonts w:ascii="Courier New" w:hAnsi="Courier New" w:cs="Courier New"/>
          <w:color w:val="000000"/>
          <w:sz w:val="20"/>
          <w:szCs w:val="20"/>
        </w:rPr>
        <w:t xml:space="preserve"> </w:t>
      </w:r>
      <w:r w:rsidRPr="003040B7">
        <w:rPr>
          <w:rFonts w:ascii="Courier New" w:hAnsi="Courier New" w:cs="Courier New"/>
          <w:b/>
          <w:bCs/>
          <w:color w:val="7F0055"/>
          <w:sz w:val="20"/>
          <w:szCs w:val="20"/>
        </w:rPr>
        <w:t>class</w:t>
      </w:r>
      <w:r w:rsidRPr="003040B7">
        <w:rPr>
          <w:rFonts w:ascii="Courier New" w:hAnsi="Courier New" w:cs="Courier New"/>
          <w:color w:val="000000"/>
          <w:sz w:val="20"/>
          <w:szCs w:val="20"/>
        </w:rPr>
        <w:t xml:space="preserve"> Interval {</w:t>
      </w:r>
    </w:p>
    <w:p w14:paraId="21B5AF0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t xml:space="preserve">String </w:t>
      </w:r>
      <w:r w:rsidRPr="003040B7">
        <w:rPr>
          <w:rFonts w:ascii="Courier New" w:hAnsi="Courier New" w:cs="Courier New"/>
          <w:color w:val="0000C0"/>
          <w:sz w:val="20"/>
          <w:szCs w:val="20"/>
        </w:rPr>
        <w:t>rel</w:t>
      </w:r>
      <w:r w:rsidRPr="003040B7">
        <w:rPr>
          <w:rFonts w:ascii="Courier New" w:hAnsi="Courier New" w:cs="Courier New"/>
          <w:color w:val="000000"/>
          <w:sz w:val="20"/>
          <w:szCs w:val="20"/>
        </w:rPr>
        <w:t xml:space="preserve"> = </w:t>
      </w:r>
      <w:r w:rsidRPr="003040B7">
        <w:rPr>
          <w:rFonts w:ascii="Courier New" w:hAnsi="Courier New" w:cs="Courier New"/>
          <w:b/>
          <w:bCs/>
          <w:color w:val="7F0055"/>
          <w:sz w:val="20"/>
          <w:szCs w:val="20"/>
        </w:rPr>
        <w:t>new</w:t>
      </w:r>
      <w:r w:rsidRPr="003040B7">
        <w:rPr>
          <w:rFonts w:ascii="Courier New" w:hAnsi="Courier New" w:cs="Courier New"/>
          <w:color w:val="000000"/>
          <w:sz w:val="20"/>
          <w:szCs w:val="20"/>
        </w:rPr>
        <w:t xml:space="preserve"> String();</w:t>
      </w:r>
    </w:p>
    <w:p w14:paraId="52085EB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boolean</w:t>
      </w:r>
      <w:r w:rsidRPr="003040B7">
        <w:rPr>
          <w:rFonts w:ascii="Courier New" w:hAnsi="Courier New" w:cs="Courier New"/>
          <w:color w:val="000000"/>
          <w:sz w:val="20"/>
          <w:szCs w:val="20"/>
        </w:rPr>
        <w:t xml:space="preserve">[] </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 = </w:t>
      </w:r>
      <w:r w:rsidRPr="003040B7">
        <w:rPr>
          <w:rFonts w:ascii="Courier New" w:hAnsi="Courier New" w:cs="Courier New"/>
          <w:b/>
          <w:bCs/>
          <w:color w:val="7F0055"/>
          <w:sz w:val="20"/>
          <w:szCs w:val="20"/>
        </w:rPr>
        <w:t>new</w:t>
      </w:r>
      <w:r w:rsidRPr="003040B7">
        <w:rPr>
          <w:rFonts w:ascii="Courier New" w:hAnsi="Courier New" w:cs="Courier New"/>
          <w:color w:val="000000"/>
          <w:sz w:val="20"/>
          <w:szCs w:val="20"/>
        </w:rPr>
        <w:t xml:space="preserve"> </w:t>
      </w:r>
      <w:r w:rsidRPr="003040B7">
        <w:rPr>
          <w:rFonts w:ascii="Courier New" w:hAnsi="Courier New" w:cs="Courier New"/>
          <w:b/>
          <w:bCs/>
          <w:color w:val="7F0055"/>
          <w:sz w:val="20"/>
          <w:szCs w:val="20"/>
        </w:rPr>
        <w:t>boolean</w:t>
      </w:r>
      <w:r w:rsidRPr="003040B7">
        <w:rPr>
          <w:rFonts w:ascii="Courier New" w:hAnsi="Courier New" w:cs="Courier New"/>
          <w:color w:val="000000"/>
          <w:sz w:val="20"/>
          <w:szCs w:val="20"/>
        </w:rPr>
        <w:t>[5];</w:t>
      </w:r>
    </w:p>
    <w:p w14:paraId="26262451"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boolean</w:t>
      </w:r>
      <w:r w:rsidRPr="003040B7">
        <w:rPr>
          <w:rFonts w:ascii="Courier New" w:hAnsi="Courier New" w:cs="Courier New"/>
          <w:color w:val="000000"/>
          <w:sz w:val="20"/>
          <w:szCs w:val="20"/>
        </w:rPr>
        <w:t xml:space="preserve">[] </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 = </w:t>
      </w:r>
      <w:r w:rsidRPr="003040B7">
        <w:rPr>
          <w:rFonts w:ascii="Courier New" w:hAnsi="Courier New" w:cs="Courier New"/>
          <w:b/>
          <w:bCs/>
          <w:color w:val="7F0055"/>
          <w:sz w:val="20"/>
          <w:szCs w:val="20"/>
        </w:rPr>
        <w:t>new</w:t>
      </w:r>
      <w:r w:rsidRPr="003040B7">
        <w:rPr>
          <w:rFonts w:ascii="Courier New" w:hAnsi="Courier New" w:cs="Courier New"/>
          <w:color w:val="000000"/>
          <w:sz w:val="20"/>
          <w:szCs w:val="20"/>
        </w:rPr>
        <w:t xml:space="preserve"> </w:t>
      </w:r>
      <w:r w:rsidRPr="003040B7">
        <w:rPr>
          <w:rFonts w:ascii="Courier New" w:hAnsi="Courier New" w:cs="Courier New"/>
          <w:b/>
          <w:bCs/>
          <w:color w:val="7F0055"/>
          <w:sz w:val="20"/>
          <w:szCs w:val="20"/>
        </w:rPr>
        <w:t>boolean</w:t>
      </w:r>
      <w:r w:rsidRPr="003040B7">
        <w:rPr>
          <w:rFonts w:ascii="Courier New" w:hAnsi="Courier New" w:cs="Courier New"/>
          <w:color w:val="000000"/>
          <w:sz w:val="20"/>
          <w:szCs w:val="20"/>
        </w:rPr>
        <w:t>[5];</w:t>
      </w:r>
    </w:p>
    <w:p w14:paraId="204BF3BF"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boolean</w:t>
      </w:r>
      <w:r w:rsidRPr="003040B7">
        <w:rPr>
          <w:rFonts w:ascii="Courier New" w:hAnsi="Courier New" w:cs="Courier New"/>
          <w:color w:val="000000"/>
          <w:sz w:val="20"/>
          <w:szCs w:val="20"/>
        </w:rPr>
        <w:t xml:space="preserve"> </w:t>
      </w:r>
      <w:r w:rsidRPr="003040B7">
        <w:rPr>
          <w:rFonts w:ascii="Courier New" w:hAnsi="Courier New" w:cs="Courier New"/>
          <w:color w:val="0000C0"/>
          <w:sz w:val="20"/>
          <w:szCs w:val="20"/>
        </w:rPr>
        <w:t>pre</w:t>
      </w:r>
      <w:r w:rsidRPr="003040B7">
        <w:rPr>
          <w:rFonts w:ascii="Courier New" w:hAnsi="Courier New" w:cs="Courier New"/>
          <w:color w:val="000000"/>
          <w:sz w:val="20"/>
          <w:szCs w:val="20"/>
        </w:rPr>
        <w:t xml:space="preserve"> = </w:t>
      </w:r>
      <w:r w:rsidRPr="003040B7">
        <w:rPr>
          <w:rFonts w:ascii="Courier New" w:hAnsi="Courier New" w:cs="Courier New"/>
          <w:b/>
          <w:bCs/>
          <w:color w:val="7F0055"/>
          <w:sz w:val="20"/>
          <w:szCs w:val="20"/>
        </w:rPr>
        <w:t>false</w:t>
      </w:r>
      <w:r w:rsidRPr="003040B7">
        <w:rPr>
          <w:rFonts w:ascii="Courier New" w:hAnsi="Courier New" w:cs="Courier New"/>
          <w:color w:val="000000"/>
          <w:sz w:val="20"/>
          <w:szCs w:val="20"/>
        </w:rPr>
        <w:t>;</w:t>
      </w:r>
    </w:p>
    <w:p w14:paraId="1CD2A25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boolean</w:t>
      </w:r>
      <w:r w:rsidRPr="003040B7">
        <w:rPr>
          <w:rFonts w:ascii="Courier New" w:hAnsi="Courier New" w:cs="Courier New"/>
          <w:color w:val="000000"/>
          <w:sz w:val="20"/>
          <w:szCs w:val="20"/>
        </w:rPr>
        <w:t xml:space="preserve"> </w:t>
      </w:r>
      <w:r w:rsidRPr="003040B7">
        <w:rPr>
          <w:rFonts w:ascii="Courier New" w:hAnsi="Courier New" w:cs="Courier New"/>
          <w:color w:val="0000C0"/>
          <w:sz w:val="20"/>
          <w:szCs w:val="20"/>
        </w:rPr>
        <w:t>meet</w:t>
      </w:r>
      <w:r w:rsidRPr="003040B7">
        <w:rPr>
          <w:rFonts w:ascii="Courier New" w:hAnsi="Courier New" w:cs="Courier New"/>
          <w:color w:val="000000"/>
          <w:sz w:val="20"/>
          <w:szCs w:val="20"/>
        </w:rPr>
        <w:t xml:space="preserve"> = </w:t>
      </w:r>
      <w:r w:rsidRPr="003040B7">
        <w:rPr>
          <w:rFonts w:ascii="Courier New" w:hAnsi="Courier New" w:cs="Courier New"/>
          <w:b/>
          <w:bCs/>
          <w:color w:val="7F0055"/>
          <w:sz w:val="20"/>
          <w:szCs w:val="20"/>
        </w:rPr>
        <w:t>false</w:t>
      </w:r>
      <w:r w:rsidRPr="003040B7">
        <w:rPr>
          <w:rFonts w:ascii="Courier New" w:hAnsi="Courier New" w:cs="Courier New"/>
          <w:color w:val="000000"/>
          <w:sz w:val="20"/>
          <w:szCs w:val="20"/>
        </w:rPr>
        <w:t>;</w:t>
      </w:r>
    </w:p>
    <w:p w14:paraId="57AA5658"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boolean</w:t>
      </w:r>
      <w:r w:rsidRPr="003040B7">
        <w:rPr>
          <w:rFonts w:ascii="Courier New" w:hAnsi="Courier New" w:cs="Courier New"/>
          <w:color w:val="000000"/>
          <w:sz w:val="20"/>
          <w:szCs w:val="20"/>
        </w:rPr>
        <w:t xml:space="preserve"> </w:t>
      </w:r>
      <w:r w:rsidRPr="003040B7">
        <w:rPr>
          <w:rFonts w:ascii="Courier New" w:hAnsi="Courier New" w:cs="Courier New"/>
          <w:color w:val="0000C0"/>
          <w:sz w:val="20"/>
          <w:szCs w:val="20"/>
        </w:rPr>
        <w:t>over</w:t>
      </w:r>
      <w:r w:rsidRPr="003040B7">
        <w:rPr>
          <w:rFonts w:ascii="Courier New" w:hAnsi="Courier New" w:cs="Courier New"/>
          <w:color w:val="000000"/>
          <w:sz w:val="20"/>
          <w:szCs w:val="20"/>
        </w:rPr>
        <w:t xml:space="preserve"> = </w:t>
      </w:r>
      <w:r w:rsidRPr="003040B7">
        <w:rPr>
          <w:rFonts w:ascii="Courier New" w:hAnsi="Courier New" w:cs="Courier New"/>
          <w:b/>
          <w:bCs/>
          <w:color w:val="7F0055"/>
          <w:sz w:val="20"/>
          <w:szCs w:val="20"/>
        </w:rPr>
        <w:t>false</w:t>
      </w:r>
      <w:r w:rsidRPr="003040B7">
        <w:rPr>
          <w:rFonts w:ascii="Courier New" w:hAnsi="Courier New" w:cs="Courier New"/>
          <w:color w:val="000000"/>
          <w:sz w:val="20"/>
          <w:szCs w:val="20"/>
        </w:rPr>
        <w:t>;</w:t>
      </w:r>
    </w:p>
    <w:p w14:paraId="3CBF420A"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boolean</w:t>
      </w:r>
      <w:r w:rsidRPr="003040B7">
        <w:rPr>
          <w:rFonts w:ascii="Courier New" w:hAnsi="Courier New" w:cs="Courier New"/>
          <w:color w:val="000000"/>
          <w:sz w:val="20"/>
          <w:szCs w:val="20"/>
        </w:rPr>
        <w:t xml:space="preserve"> </w:t>
      </w:r>
      <w:r w:rsidRPr="003040B7">
        <w:rPr>
          <w:rFonts w:ascii="Courier New" w:hAnsi="Courier New" w:cs="Courier New"/>
          <w:color w:val="0000C0"/>
          <w:sz w:val="20"/>
          <w:szCs w:val="20"/>
        </w:rPr>
        <w:t>start</w:t>
      </w:r>
      <w:r w:rsidRPr="003040B7">
        <w:rPr>
          <w:rFonts w:ascii="Courier New" w:hAnsi="Courier New" w:cs="Courier New"/>
          <w:color w:val="000000"/>
          <w:sz w:val="20"/>
          <w:szCs w:val="20"/>
        </w:rPr>
        <w:t xml:space="preserve"> = </w:t>
      </w:r>
      <w:r w:rsidRPr="003040B7">
        <w:rPr>
          <w:rFonts w:ascii="Courier New" w:hAnsi="Courier New" w:cs="Courier New"/>
          <w:b/>
          <w:bCs/>
          <w:color w:val="7F0055"/>
          <w:sz w:val="20"/>
          <w:szCs w:val="20"/>
        </w:rPr>
        <w:t>false</w:t>
      </w:r>
      <w:r w:rsidRPr="003040B7">
        <w:rPr>
          <w:rFonts w:ascii="Courier New" w:hAnsi="Courier New" w:cs="Courier New"/>
          <w:color w:val="000000"/>
          <w:sz w:val="20"/>
          <w:szCs w:val="20"/>
        </w:rPr>
        <w:t>;</w:t>
      </w:r>
    </w:p>
    <w:p w14:paraId="10554BD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boolean</w:t>
      </w:r>
      <w:r w:rsidRPr="003040B7">
        <w:rPr>
          <w:rFonts w:ascii="Courier New" w:hAnsi="Courier New" w:cs="Courier New"/>
          <w:color w:val="000000"/>
          <w:sz w:val="20"/>
          <w:szCs w:val="20"/>
        </w:rPr>
        <w:t xml:space="preserve"> </w:t>
      </w:r>
      <w:r w:rsidRPr="003040B7">
        <w:rPr>
          <w:rFonts w:ascii="Courier New" w:hAnsi="Courier New" w:cs="Courier New"/>
          <w:color w:val="0000C0"/>
          <w:sz w:val="20"/>
          <w:szCs w:val="20"/>
        </w:rPr>
        <w:t>during</w:t>
      </w:r>
      <w:r w:rsidRPr="003040B7">
        <w:rPr>
          <w:rFonts w:ascii="Courier New" w:hAnsi="Courier New" w:cs="Courier New"/>
          <w:color w:val="000000"/>
          <w:sz w:val="20"/>
          <w:szCs w:val="20"/>
        </w:rPr>
        <w:t xml:space="preserve"> = </w:t>
      </w:r>
      <w:r w:rsidRPr="003040B7">
        <w:rPr>
          <w:rFonts w:ascii="Courier New" w:hAnsi="Courier New" w:cs="Courier New"/>
          <w:b/>
          <w:bCs/>
          <w:color w:val="7F0055"/>
          <w:sz w:val="20"/>
          <w:szCs w:val="20"/>
        </w:rPr>
        <w:t>false</w:t>
      </w:r>
      <w:r w:rsidRPr="003040B7">
        <w:rPr>
          <w:rFonts w:ascii="Courier New" w:hAnsi="Courier New" w:cs="Courier New"/>
          <w:color w:val="000000"/>
          <w:sz w:val="20"/>
          <w:szCs w:val="20"/>
        </w:rPr>
        <w:t>;</w:t>
      </w:r>
    </w:p>
    <w:p w14:paraId="334AE7D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boolean</w:t>
      </w:r>
      <w:r w:rsidRPr="003040B7">
        <w:rPr>
          <w:rFonts w:ascii="Courier New" w:hAnsi="Courier New" w:cs="Courier New"/>
          <w:color w:val="000000"/>
          <w:sz w:val="20"/>
          <w:szCs w:val="20"/>
        </w:rPr>
        <w:t xml:space="preserve"> </w:t>
      </w:r>
      <w:r w:rsidRPr="003040B7">
        <w:rPr>
          <w:rFonts w:ascii="Courier New" w:hAnsi="Courier New" w:cs="Courier New"/>
          <w:color w:val="0000C0"/>
          <w:sz w:val="20"/>
          <w:szCs w:val="20"/>
        </w:rPr>
        <w:t>finish</w:t>
      </w:r>
      <w:r w:rsidRPr="003040B7">
        <w:rPr>
          <w:rFonts w:ascii="Courier New" w:hAnsi="Courier New" w:cs="Courier New"/>
          <w:color w:val="000000"/>
          <w:sz w:val="20"/>
          <w:szCs w:val="20"/>
        </w:rPr>
        <w:t xml:space="preserve"> = </w:t>
      </w:r>
      <w:r w:rsidRPr="003040B7">
        <w:rPr>
          <w:rFonts w:ascii="Courier New" w:hAnsi="Courier New" w:cs="Courier New"/>
          <w:b/>
          <w:bCs/>
          <w:color w:val="7F0055"/>
          <w:sz w:val="20"/>
          <w:szCs w:val="20"/>
        </w:rPr>
        <w:t>false</w:t>
      </w:r>
      <w:r w:rsidRPr="003040B7">
        <w:rPr>
          <w:rFonts w:ascii="Courier New" w:hAnsi="Courier New" w:cs="Courier New"/>
          <w:color w:val="000000"/>
          <w:sz w:val="20"/>
          <w:szCs w:val="20"/>
        </w:rPr>
        <w:t>;</w:t>
      </w:r>
    </w:p>
    <w:p w14:paraId="5BAC3B0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boolean</w:t>
      </w:r>
      <w:r w:rsidRPr="003040B7">
        <w:rPr>
          <w:rFonts w:ascii="Courier New" w:hAnsi="Courier New" w:cs="Courier New"/>
          <w:color w:val="000000"/>
          <w:sz w:val="20"/>
          <w:szCs w:val="20"/>
        </w:rPr>
        <w:t xml:space="preserve"> </w:t>
      </w:r>
      <w:r w:rsidRPr="003040B7">
        <w:rPr>
          <w:rFonts w:ascii="Courier New" w:hAnsi="Courier New" w:cs="Courier New"/>
          <w:color w:val="0000C0"/>
          <w:sz w:val="20"/>
          <w:szCs w:val="20"/>
        </w:rPr>
        <w:t>equal</w:t>
      </w:r>
      <w:r w:rsidRPr="003040B7">
        <w:rPr>
          <w:rFonts w:ascii="Courier New" w:hAnsi="Courier New" w:cs="Courier New"/>
          <w:color w:val="000000"/>
          <w:sz w:val="20"/>
          <w:szCs w:val="20"/>
        </w:rPr>
        <w:t xml:space="preserve"> = </w:t>
      </w:r>
      <w:r w:rsidRPr="003040B7">
        <w:rPr>
          <w:rFonts w:ascii="Courier New" w:hAnsi="Courier New" w:cs="Courier New"/>
          <w:b/>
          <w:bCs/>
          <w:color w:val="7F0055"/>
          <w:sz w:val="20"/>
          <w:szCs w:val="20"/>
        </w:rPr>
        <w:t>false</w:t>
      </w:r>
      <w:r w:rsidRPr="003040B7">
        <w:rPr>
          <w:rFonts w:ascii="Courier New" w:hAnsi="Courier New" w:cs="Courier New"/>
          <w:color w:val="000000"/>
          <w:sz w:val="20"/>
          <w:szCs w:val="20"/>
        </w:rPr>
        <w:t>;</w:t>
      </w:r>
    </w:p>
    <w:p w14:paraId="7961704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boolean</w:t>
      </w:r>
      <w:r w:rsidRPr="003040B7">
        <w:rPr>
          <w:rFonts w:ascii="Courier New" w:hAnsi="Courier New" w:cs="Courier New"/>
          <w:color w:val="000000"/>
          <w:sz w:val="20"/>
          <w:szCs w:val="20"/>
        </w:rPr>
        <w:t xml:space="preserve"> </w:t>
      </w:r>
      <w:r w:rsidRPr="003040B7">
        <w:rPr>
          <w:rFonts w:ascii="Courier New" w:hAnsi="Courier New" w:cs="Courier New"/>
          <w:color w:val="0000C0"/>
          <w:sz w:val="20"/>
          <w:szCs w:val="20"/>
        </w:rPr>
        <w:t>overBy</w:t>
      </w:r>
      <w:r w:rsidRPr="003040B7">
        <w:rPr>
          <w:rFonts w:ascii="Courier New" w:hAnsi="Courier New" w:cs="Courier New"/>
          <w:color w:val="000000"/>
          <w:sz w:val="20"/>
          <w:szCs w:val="20"/>
        </w:rPr>
        <w:t xml:space="preserve"> = </w:t>
      </w:r>
      <w:r w:rsidRPr="003040B7">
        <w:rPr>
          <w:rFonts w:ascii="Courier New" w:hAnsi="Courier New" w:cs="Courier New"/>
          <w:b/>
          <w:bCs/>
          <w:color w:val="7F0055"/>
          <w:sz w:val="20"/>
          <w:szCs w:val="20"/>
        </w:rPr>
        <w:t>false</w:t>
      </w:r>
      <w:r w:rsidRPr="003040B7">
        <w:rPr>
          <w:rFonts w:ascii="Courier New" w:hAnsi="Courier New" w:cs="Courier New"/>
          <w:color w:val="000000"/>
          <w:sz w:val="20"/>
          <w:szCs w:val="20"/>
        </w:rPr>
        <w:t>;</w:t>
      </w:r>
    </w:p>
    <w:p w14:paraId="2A1D53D9"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boolean</w:t>
      </w:r>
      <w:r w:rsidRPr="003040B7">
        <w:rPr>
          <w:rFonts w:ascii="Courier New" w:hAnsi="Courier New" w:cs="Courier New"/>
          <w:color w:val="000000"/>
          <w:sz w:val="20"/>
          <w:szCs w:val="20"/>
        </w:rPr>
        <w:t xml:space="preserve"> </w:t>
      </w:r>
      <w:r w:rsidRPr="003040B7">
        <w:rPr>
          <w:rFonts w:ascii="Courier New" w:hAnsi="Courier New" w:cs="Courier New"/>
          <w:color w:val="0000C0"/>
          <w:sz w:val="20"/>
          <w:szCs w:val="20"/>
        </w:rPr>
        <w:t>metBy</w:t>
      </w:r>
      <w:r w:rsidRPr="003040B7">
        <w:rPr>
          <w:rFonts w:ascii="Courier New" w:hAnsi="Courier New" w:cs="Courier New"/>
          <w:color w:val="000000"/>
          <w:sz w:val="20"/>
          <w:szCs w:val="20"/>
        </w:rPr>
        <w:t xml:space="preserve"> = </w:t>
      </w:r>
      <w:r w:rsidRPr="003040B7">
        <w:rPr>
          <w:rFonts w:ascii="Courier New" w:hAnsi="Courier New" w:cs="Courier New"/>
          <w:b/>
          <w:bCs/>
          <w:color w:val="7F0055"/>
          <w:sz w:val="20"/>
          <w:szCs w:val="20"/>
        </w:rPr>
        <w:t>false</w:t>
      </w:r>
      <w:r w:rsidRPr="003040B7">
        <w:rPr>
          <w:rFonts w:ascii="Courier New" w:hAnsi="Courier New" w:cs="Courier New"/>
          <w:color w:val="000000"/>
          <w:sz w:val="20"/>
          <w:szCs w:val="20"/>
        </w:rPr>
        <w:t>;</w:t>
      </w:r>
    </w:p>
    <w:p w14:paraId="42266FA4"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lastRenderedPageBreak/>
        <w:tab/>
      </w:r>
      <w:r w:rsidRPr="003040B7">
        <w:rPr>
          <w:rFonts w:ascii="Courier New" w:hAnsi="Courier New" w:cs="Courier New"/>
          <w:b/>
          <w:bCs/>
          <w:color w:val="7F0055"/>
          <w:sz w:val="20"/>
          <w:szCs w:val="20"/>
        </w:rPr>
        <w:t>boolean</w:t>
      </w:r>
      <w:r w:rsidRPr="003040B7">
        <w:rPr>
          <w:rFonts w:ascii="Courier New" w:hAnsi="Courier New" w:cs="Courier New"/>
          <w:color w:val="000000"/>
          <w:sz w:val="20"/>
          <w:szCs w:val="20"/>
        </w:rPr>
        <w:t xml:space="preserve"> </w:t>
      </w:r>
      <w:r w:rsidRPr="003040B7">
        <w:rPr>
          <w:rFonts w:ascii="Courier New" w:hAnsi="Courier New" w:cs="Courier New"/>
          <w:color w:val="0000C0"/>
          <w:sz w:val="20"/>
          <w:szCs w:val="20"/>
        </w:rPr>
        <w:t>after</w:t>
      </w:r>
      <w:r w:rsidRPr="003040B7">
        <w:rPr>
          <w:rFonts w:ascii="Courier New" w:hAnsi="Courier New" w:cs="Courier New"/>
          <w:color w:val="000000"/>
          <w:sz w:val="20"/>
          <w:szCs w:val="20"/>
        </w:rPr>
        <w:t xml:space="preserve"> = </w:t>
      </w:r>
      <w:r w:rsidRPr="003040B7">
        <w:rPr>
          <w:rFonts w:ascii="Courier New" w:hAnsi="Courier New" w:cs="Courier New"/>
          <w:b/>
          <w:bCs/>
          <w:color w:val="7F0055"/>
          <w:sz w:val="20"/>
          <w:szCs w:val="20"/>
        </w:rPr>
        <w:t>false</w:t>
      </w:r>
      <w:r w:rsidRPr="003040B7">
        <w:rPr>
          <w:rFonts w:ascii="Courier New" w:hAnsi="Courier New" w:cs="Courier New"/>
          <w:color w:val="000000"/>
          <w:sz w:val="20"/>
          <w:szCs w:val="20"/>
        </w:rPr>
        <w:t>;</w:t>
      </w:r>
    </w:p>
    <w:p w14:paraId="5795CF2D"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boolean</w:t>
      </w:r>
      <w:r w:rsidRPr="003040B7">
        <w:rPr>
          <w:rFonts w:ascii="Courier New" w:hAnsi="Courier New" w:cs="Courier New"/>
          <w:color w:val="000000"/>
          <w:sz w:val="20"/>
          <w:szCs w:val="20"/>
        </w:rPr>
        <w:t xml:space="preserve"> </w:t>
      </w:r>
      <w:r w:rsidRPr="003040B7">
        <w:rPr>
          <w:rFonts w:ascii="Courier New" w:hAnsi="Courier New" w:cs="Courier New"/>
          <w:color w:val="0000C0"/>
          <w:sz w:val="20"/>
          <w:szCs w:val="20"/>
        </w:rPr>
        <w:t>startBy</w:t>
      </w:r>
      <w:r w:rsidRPr="003040B7">
        <w:rPr>
          <w:rFonts w:ascii="Courier New" w:hAnsi="Courier New" w:cs="Courier New"/>
          <w:color w:val="000000"/>
          <w:sz w:val="20"/>
          <w:szCs w:val="20"/>
        </w:rPr>
        <w:t xml:space="preserve"> = </w:t>
      </w:r>
      <w:r w:rsidRPr="003040B7">
        <w:rPr>
          <w:rFonts w:ascii="Courier New" w:hAnsi="Courier New" w:cs="Courier New"/>
          <w:b/>
          <w:bCs/>
          <w:color w:val="7F0055"/>
          <w:sz w:val="20"/>
          <w:szCs w:val="20"/>
        </w:rPr>
        <w:t>false</w:t>
      </w:r>
      <w:r w:rsidRPr="003040B7">
        <w:rPr>
          <w:rFonts w:ascii="Courier New" w:hAnsi="Courier New" w:cs="Courier New"/>
          <w:color w:val="000000"/>
          <w:sz w:val="20"/>
          <w:szCs w:val="20"/>
        </w:rPr>
        <w:t>;</w:t>
      </w:r>
    </w:p>
    <w:p w14:paraId="2939E111"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boolean</w:t>
      </w:r>
      <w:r w:rsidRPr="003040B7">
        <w:rPr>
          <w:rFonts w:ascii="Courier New" w:hAnsi="Courier New" w:cs="Courier New"/>
          <w:color w:val="000000"/>
          <w:sz w:val="20"/>
          <w:szCs w:val="20"/>
        </w:rPr>
        <w:t xml:space="preserve"> </w:t>
      </w:r>
      <w:r w:rsidRPr="003040B7">
        <w:rPr>
          <w:rFonts w:ascii="Courier New" w:hAnsi="Courier New" w:cs="Courier New"/>
          <w:color w:val="0000C0"/>
          <w:sz w:val="20"/>
          <w:szCs w:val="20"/>
        </w:rPr>
        <w:t>contain</w:t>
      </w:r>
      <w:r w:rsidRPr="003040B7">
        <w:rPr>
          <w:rFonts w:ascii="Courier New" w:hAnsi="Courier New" w:cs="Courier New"/>
          <w:color w:val="000000"/>
          <w:sz w:val="20"/>
          <w:szCs w:val="20"/>
        </w:rPr>
        <w:t xml:space="preserve"> = </w:t>
      </w:r>
      <w:r w:rsidRPr="003040B7">
        <w:rPr>
          <w:rFonts w:ascii="Courier New" w:hAnsi="Courier New" w:cs="Courier New"/>
          <w:b/>
          <w:bCs/>
          <w:color w:val="7F0055"/>
          <w:sz w:val="20"/>
          <w:szCs w:val="20"/>
        </w:rPr>
        <w:t>false</w:t>
      </w:r>
      <w:r w:rsidRPr="003040B7">
        <w:rPr>
          <w:rFonts w:ascii="Courier New" w:hAnsi="Courier New" w:cs="Courier New"/>
          <w:color w:val="000000"/>
          <w:sz w:val="20"/>
          <w:szCs w:val="20"/>
        </w:rPr>
        <w:t>;</w:t>
      </w:r>
    </w:p>
    <w:p w14:paraId="2C7C1C59"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boolean</w:t>
      </w:r>
      <w:r w:rsidRPr="003040B7">
        <w:rPr>
          <w:rFonts w:ascii="Courier New" w:hAnsi="Courier New" w:cs="Courier New"/>
          <w:color w:val="000000"/>
          <w:sz w:val="20"/>
          <w:szCs w:val="20"/>
        </w:rPr>
        <w:t xml:space="preserve"> </w:t>
      </w:r>
      <w:r w:rsidRPr="003040B7">
        <w:rPr>
          <w:rFonts w:ascii="Courier New" w:hAnsi="Courier New" w:cs="Courier New"/>
          <w:color w:val="0000C0"/>
          <w:sz w:val="20"/>
          <w:szCs w:val="20"/>
        </w:rPr>
        <w:t>finishBy</w:t>
      </w:r>
      <w:r w:rsidRPr="003040B7">
        <w:rPr>
          <w:rFonts w:ascii="Courier New" w:hAnsi="Courier New" w:cs="Courier New"/>
          <w:color w:val="000000"/>
          <w:sz w:val="20"/>
          <w:szCs w:val="20"/>
        </w:rPr>
        <w:t xml:space="preserve"> = </w:t>
      </w:r>
      <w:r w:rsidRPr="003040B7">
        <w:rPr>
          <w:rFonts w:ascii="Courier New" w:hAnsi="Courier New" w:cs="Courier New"/>
          <w:b/>
          <w:bCs/>
          <w:color w:val="7F0055"/>
          <w:sz w:val="20"/>
          <w:szCs w:val="20"/>
        </w:rPr>
        <w:t>false</w:t>
      </w:r>
      <w:r w:rsidRPr="003040B7">
        <w:rPr>
          <w:rFonts w:ascii="Courier New" w:hAnsi="Courier New" w:cs="Courier New"/>
          <w:color w:val="000000"/>
          <w:sz w:val="20"/>
          <w:szCs w:val="20"/>
        </w:rPr>
        <w:t>;</w:t>
      </w:r>
    </w:p>
    <w:p w14:paraId="30584DA3"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p>
    <w:p w14:paraId="46A72EBF"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public</w:t>
      </w:r>
      <w:r w:rsidRPr="003040B7">
        <w:rPr>
          <w:rFonts w:ascii="Courier New" w:hAnsi="Courier New" w:cs="Courier New"/>
          <w:color w:val="000000"/>
          <w:sz w:val="20"/>
          <w:szCs w:val="20"/>
        </w:rPr>
        <w:t xml:space="preserve"> String get(){</w:t>
      </w:r>
    </w:p>
    <w:p w14:paraId="16B928A3"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return</w:t>
      </w:r>
      <w:r w:rsidRPr="003040B7">
        <w:rPr>
          <w:rFonts w:ascii="Courier New" w:hAnsi="Courier New" w:cs="Courier New"/>
          <w:color w:val="000000"/>
          <w:sz w:val="20"/>
          <w:szCs w:val="20"/>
        </w:rPr>
        <w:t xml:space="preserve"> </w:t>
      </w:r>
      <w:r w:rsidRPr="003040B7">
        <w:rPr>
          <w:rFonts w:ascii="Courier New" w:hAnsi="Courier New" w:cs="Courier New"/>
          <w:color w:val="0000C0"/>
          <w:sz w:val="20"/>
          <w:szCs w:val="20"/>
        </w:rPr>
        <w:t>rel</w:t>
      </w:r>
      <w:r w:rsidRPr="003040B7">
        <w:rPr>
          <w:rFonts w:ascii="Courier New" w:hAnsi="Courier New" w:cs="Courier New"/>
          <w:color w:val="000000"/>
          <w:sz w:val="20"/>
          <w:szCs w:val="20"/>
        </w:rPr>
        <w:t>;</w:t>
      </w:r>
    </w:p>
    <w:p w14:paraId="5858A11F"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t>}</w:t>
      </w:r>
    </w:p>
    <w:p w14:paraId="5B2A0D08"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p>
    <w:p w14:paraId="7742E5E3"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public</w:t>
      </w:r>
      <w:r w:rsidRPr="003040B7">
        <w:rPr>
          <w:rFonts w:ascii="Courier New" w:hAnsi="Courier New" w:cs="Courier New"/>
          <w:color w:val="000000"/>
          <w:sz w:val="20"/>
          <w:szCs w:val="20"/>
        </w:rPr>
        <w:t xml:space="preserve"> </w:t>
      </w:r>
      <w:r w:rsidRPr="003040B7">
        <w:rPr>
          <w:rFonts w:ascii="Courier New" w:hAnsi="Courier New" w:cs="Courier New"/>
          <w:b/>
          <w:bCs/>
          <w:color w:val="7F0055"/>
          <w:sz w:val="20"/>
          <w:szCs w:val="20"/>
        </w:rPr>
        <w:t>void</w:t>
      </w:r>
      <w:r w:rsidRPr="003040B7">
        <w:rPr>
          <w:rFonts w:ascii="Courier New" w:hAnsi="Courier New" w:cs="Courier New"/>
          <w:color w:val="000000"/>
          <w:sz w:val="20"/>
          <w:szCs w:val="20"/>
        </w:rPr>
        <w:t xml:space="preserve"> full(){</w:t>
      </w:r>
    </w:p>
    <w:p w14:paraId="5C7A2A94"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rel</w:t>
      </w:r>
      <w:r w:rsidRPr="003040B7">
        <w:rPr>
          <w:rFonts w:ascii="Courier New" w:hAnsi="Courier New" w:cs="Courier New"/>
          <w:color w:val="000000"/>
          <w:sz w:val="20"/>
          <w:szCs w:val="20"/>
        </w:rPr>
        <w:t xml:space="preserve"> = </w:t>
      </w:r>
      <w:r w:rsidRPr="003040B7">
        <w:rPr>
          <w:rFonts w:ascii="Courier New" w:hAnsi="Courier New" w:cs="Courier New"/>
          <w:color w:val="2A00FF"/>
          <w:sz w:val="20"/>
          <w:szCs w:val="20"/>
        </w:rPr>
        <w:t>"p m o F D s e S d f O M P"</w:t>
      </w:r>
      <w:r w:rsidRPr="003040B7">
        <w:rPr>
          <w:rFonts w:ascii="Courier New" w:hAnsi="Courier New" w:cs="Courier New"/>
          <w:color w:val="000000"/>
          <w:sz w:val="20"/>
          <w:szCs w:val="20"/>
        </w:rPr>
        <w:t>;</w:t>
      </w:r>
    </w:p>
    <w:p w14:paraId="55C0460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t>}</w:t>
      </w:r>
    </w:p>
    <w:p w14:paraId="4C4A973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p>
    <w:p w14:paraId="6496EBD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public</w:t>
      </w:r>
      <w:r w:rsidRPr="003040B7">
        <w:rPr>
          <w:rFonts w:ascii="Courier New" w:hAnsi="Courier New" w:cs="Courier New"/>
          <w:color w:val="000000"/>
          <w:sz w:val="20"/>
          <w:szCs w:val="20"/>
        </w:rPr>
        <w:t xml:space="preserve"> </w:t>
      </w:r>
      <w:r w:rsidRPr="003040B7">
        <w:rPr>
          <w:rFonts w:ascii="Courier New" w:hAnsi="Courier New" w:cs="Courier New"/>
          <w:b/>
          <w:bCs/>
          <w:color w:val="7F0055"/>
          <w:sz w:val="20"/>
          <w:szCs w:val="20"/>
        </w:rPr>
        <w:t>void</w:t>
      </w:r>
      <w:r w:rsidRPr="003040B7">
        <w:rPr>
          <w:rFonts w:ascii="Courier New" w:hAnsi="Courier New" w:cs="Courier New"/>
          <w:color w:val="000000"/>
          <w:sz w:val="20"/>
          <w:szCs w:val="20"/>
        </w:rPr>
        <w:t xml:space="preserve"> set(String </w:t>
      </w:r>
      <w:r w:rsidRPr="003040B7">
        <w:rPr>
          <w:rFonts w:ascii="Courier New" w:hAnsi="Courier New" w:cs="Courier New"/>
          <w:color w:val="6A3E3E"/>
          <w:sz w:val="20"/>
          <w:szCs w:val="20"/>
        </w:rPr>
        <w:t>x</w:t>
      </w:r>
      <w:r w:rsidRPr="003040B7">
        <w:rPr>
          <w:rFonts w:ascii="Courier New" w:hAnsi="Courier New" w:cs="Courier New"/>
          <w:color w:val="000000"/>
          <w:sz w:val="20"/>
          <w:szCs w:val="20"/>
        </w:rPr>
        <w:t>){</w:t>
      </w:r>
    </w:p>
    <w:p w14:paraId="0CE1B9E6"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rel</w:t>
      </w:r>
      <w:r w:rsidRPr="003040B7">
        <w:rPr>
          <w:rFonts w:ascii="Courier New" w:hAnsi="Courier New" w:cs="Courier New"/>
          <w:color w:val="000000"/>
          <w:sz w:val="20"/>
          <w:szCs w:val="20"/>
        </w:rPr>
        <w:t xml:space="preserve"> = (</w:t>
      </w:r>
      <w:r w:rsidRPr="003040B7">
        <w:rPr>
          <w:rFonts w:ascii="Courier New" w:hAnsi="Courier New" w:cs="Courier New"/>
          <w:color w:val="0000C0"/>
          <w:sz w:val="20"/>
          <w:szCs w:val="20"/>
        </w:rPr>
        <w:t>rel</w:t>
      </w:r>
      <w:r w:rsidRPr="003040B7">
        <w:rPr>
          <w:rFonts w:ascii="Courier New" w:hAnsi="Courier New" w:cs="Courier New"/>
          <w:color w:val="000000"/>
          <w:sz w:val="20"/>
          <w:szCs w:val="20"/>
        </w:rPr>
        <w:t xml:space="preserve">.isEmpty()) ? </w:t>
      </w:r>
      <w:r w:rsidRPr="003040B7">
        <w:rPr>
          <w:rFonts w:ascii="Courier New" w:hAnsi="Courier New" w:cs="Courier New"/>
          <w:color w:val="6A3E3E"/>
          <w:sz w:val="20"/>
          <w:szCs w:val="20"/>
        </w:rPr>
        <w:t>x</w:t>
      </w:r>
      <w:r w:rsidRPr="003040B7">
        <w:rPr>
          <w:rFonts w:ascii="Courier New" w:hAnsi="Courier New" w:cs="Courier New"/>
          <w:color w:val="000000"/>
          <w:sz w:val="20"/>
          <w:szCs w:val="20"/>
        </w:rPr>
        <w:t xml:space="preserve"> : </w:t>
      </w:r>
      <w:r w:rsidRPr="003040B7">
        <w:rPr>
          <w:rFonts w:ascii="Courier New" w:hAnsi="Courier New" w:cs="Courier New"/>
          <w:color w:val="0000C0"/>
          <w:sz w:val="20"/>
          <w:szCs w:val="20"/>
        </w:rPr>
        <w:t>rel</w:t>
      </w:r>
      <w:r w:rsidRPr="003040B7">
        <w:rPr>
          <w:rFonts w:ascii="Courier New" w:hAnsi="Courier New" w:cs="Courier New"/>
          <w:color w:val="000000"/>
          <w:sz w:val="20"/>
          <w:szCs w:val="20"/>
        </w:rPr>
        <w:t xml:space="preserve"> + </w:t>
      </w:r>
      <w:r w:rsidRPr="003040B7">
        <w:rPr>
          <w:rFonts w:ascii="Courier New" w:hAnsi="Courier New" w:cs="Courier New"/>
          <w:color w:val="2A00FF"/>
          <w:sz w:val="20"/>
          <w:szCs w:val="20"/>
        </w:rPr>
        <w:t>" "</w:t>
      </w:r>
      <w:r w:rsidRPr="003040B7">
        <w:rPr>
          <w:rFonts w:ascii="Courier New" w:hAnsi="Courier New" w:cs="Courier New"/>
          <w:color w:val="000000"/>
          <w:sz w:val="20"/>
          <w:szCs w:val="20"/>
        </w:rPr>
        <w:t xml:space="preserve"> + </w:t>
      </w:r>
      <w:r w:rsidRPr="003040B7">
        <w:rPr>
          <w:rFonts w:ascii="Courier New" w:hAnsi="Courier New" w:cs="Courier New"/>
          <w:color w:val="6A3E3E"/>
          <w:sz w:val="20"/>
          <w:szCs w:val="20"/>
        </w:rPr>
        <w:t>x</w:t>
      </w:r>
      <w:r w:rsidRPr="003040B7">
        <w:rPr>
          <w:rFonts w:ascii="Courier New" w:hAnsi="Courier New" w:cs="Courier New"/>
          <w:color w:val="000000"/>
          <w:sz w:val="20"/>
          <w:szCs w:val="20"/>
        </w:rPr>
        <w:t>;</w:t>
      </w:r>
    </w:p>
    <w:p w14:paraId="4AA5618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switch</w:t>
      </w:r>
      <w:r w:rsidRPr="003040B7">
        <w:rPr>
          <w:rFonts w:ascii="Courier New" w:hAnsi="Courier New" w:cs="Courier New"/>
          <w:color w:val="000000"/>
          <w:sz w:val="20"/>
          <w:szCs w:val="20"/>
        </w:rPr>
        <w:t xml:space="preserve"> (</w:t>
      </w:r>
      <w:r w:rsidRPr="003040B7">
        <w:rPr>
          <w:rFonts w:ascii="Courier New" w:hAnsi="Courier New" w:cs="Courier New"/>
          <w:color w:val="6A3E3E"/>
          <w:sz w:val="20"/>
          <w:szCs w:val="20"/>
        </w:rPr>
        <w:t>x</w:t>
      </w:r>
      <w:r w:rsidRPr="003040B7">
        <w:rPr>
          <w:rFonts w:ascii="Courier New" w:hAnsi="Courier New" w:cs="Courier New"/>
          <w:color w:val="000000"/>
          <w:sz w:val="20"/>
          <w:szCs w:val="20"/>
        </w:rPr>
        <w:t>){</w:t>
      </w:r>
    </w:p>
    <w:p w14:paraId="459B61FE"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case</w:t>
      </w:r>
      <w:r w:rsidRPr="003040B7">
        <w:rPr>
          <w:rFonts w:ascii="Courier New" w:hAnsi="Courier New" w:cs="Courier New"/>
          <w:color w:val="000000"/>
          <w:sz w:val="20"/>
          <w:szCs w:val="20"/>
        </w:rPr>
        <w:t xml:space="preserve"> </w:t>
      </w:r>
      <w:r w:rsidRPr="003040B7">
        <w:rPr>
          <w:rFonts w:ascii="Courier New" w:hAnsi="Courier New" w:cs="Courier New"/>
          <w:color w:val="2A00FF"/>
          <w:sz w:val="20"/>
          <w:szCs w:val="20"/>
        </w:rPr>
        <w:t>"p"</w:t>
      </w:r>
      <w:r w:rsidRPr="003040B7">
        <w:rPr>
          <w:rFonts w:ascii="Courier New" w:hAnsi="Courier New" w:cs="Courier New"/>
          <w:color w:val="000000"/>
          <w:sz w:val="20"/>
          <w:szCs w:val="20"/>
        </w:rPr>
        <w:t>:</w:t>
      </w:r>
    </w:p>
    <w:p w14:paraId="750B20F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pre</w:t>
      </w:r>
      <w:r w:rsidRPr="003040B7">
        <w:rPr>
          <w:rFonts w:ascii="Courier New" w:hAnsi="Courier New" w:cs="Courier New"/>
          <w:color w:val="000000"/>
          <w:sz w:val="20"/>
          <w:szCs w:val="20"/>
        </w:rPr>
        <w:t xml:space="preserve"> = </w:t>
      </w:r>
      <w:r w:rsidRPr="003040B7">
        <w:rPr>
          <w:rFonts w:ascii="Courier New" w:hAnsi="Courier New" w:cs="Courier New"/>
          <w:b/>
          <w:bCs/>
          <w:color w:val="7F0055"/>
          <w:sz w:val="20"/>
          <w:szCs w:val="20"/>
        </w:rPr>
        <w:t>true</w:t>
      </w:r>
      <w:r w:rsidRPr="003040B7">
        <w:rPr>
          <w:rFonts w:ascii="Courier New" w:hAnsi="Courier New" w:cs="Courier New"/>
          <w:color w:val="000000"/>
          <w:sz w:val="20"/>
          <w:szCs w:val="20"/>
        </w:rPr>
        <w:t>;</w:t>
      </w:r>
    </w:p>
    <w:p w14:paraId="46FC9FD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[0] = </w:t>
      </w:r>
      <w:r w:rsidRPr="003040B7">
        <w:rPr>
          <w:rFonts w:ascii="Courier New" w:hAnsi="Courier New" w:cs="Courier New"/>
          <w:b/>
          <w:bCs/>
          <w:color w:val="7F0055"/>
          <w:sz w:val="20"/>
          <w:szCs w:val="20"/>
        </w:rPr>
        <w:t>true</w:t>
      </w:r>
      <w:r w:rsidRPr="003040B7">
        <w:rPr>
          <w:rFonts w:ascii="Courier New" w:hAnsi="Courier New" w:cs="Courier New"/>
          <w:color w:val="000000"/>
          <w:sz w:val="20"/>
          <w:szCs w:val="20"/>
        </w:rPr>
        <w:t>;</w:t>
      </w:r>
    </w:p>
    <w:p w14:paraId="648BC09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[0] = </w:t>
      </w:r>
      <w:r w:rsidRPr="003040B7">
        <w:rPr>
          <w:rFonts w:ascii="Courier New" w:hAnsi="Courier New" w:cs="Courier New"/>
          <w:b/>
          <w:bCs/>
          <w:color w:val="7F0055"/>
          <w:sz w:val="20"/>
          <w:szCs w:val="20"/>
        </w:rPr>
        <w:t>true</w:t>
      </w:r>
      <w:r w:rsidRPr="003040B7">
        <w:rPr>
          <w:rFonts w:ascii="Courier New" w:hAnsi="Courier New" w:cs="Courier New"/>
          <w:color w:val="000000"/>
          <w:sz w:val="20"/>
          <w:szCs w:val="20"/>
        </w:rPr>
        <w:t>;</w:t>
      </w:r>
    </w:p>
    <w:p w14:paraId="6068F68A"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break</w:t>
      </w:r>
      <w:r w:rsidRPr="003040B7">
        <w:rPr>
          <w:rFonts w:ascii="Courier New" w:hAnsi="Courier New" w:cs="Courier New"/>
          <w:color w:val="000000"/>
          <w:sz w:val="20"/>
          <w:szCs w:val="20"/>
        </w:rPr>
        <w:t>;</w:t>
      </w:r>
    </w:p>
    <w:p w14:paraId="35C6EC1E"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case</w:t>
      </w:r>
      <w:r w:rsidRPr="003040B7">
        <w:rPr>
          <w:rFonts w:ascii="Courier New" w:hAnsi="Courier New" w:cs="Courier New"/>
          <w:color w:val="000000"/>
          <w:sz w:val="20"/>
          <w:szCs w:val="20"/>
        </w:rPr>
        <w:t xml:space="preserve"> </w:t>
      </w:r>
      <w:r w:rsidRPr="003040B7">
        <w:rPr>
          <w:rFonts w:ascii="Courier New" w:hAnsi="Courier New" w:cs="Courier New"/>
          <w:color w:val="2A00FF"/>
          <w:sz w:val="20"/>
          <w:szCs w:val="20"/>
        </w:rPr>
        <w:t>"m"</w:t>
      </w:r>
      <w:r w:rsidRPr="003040B7">
        <w:rPr>
          <w:rFonts w:ascii="Courier New" w:hAnsi="Courier New" w:cs="Courier New"/>
          <w:color w:val="000000"/>
          <w:sz w:val="20"/>
          <w:szCs w:val="20"/>
        </w:rPr>
        <w:t>:</w:t>
      </w:r>
    </w:p>
    <w:p w14:paraId="2B5D088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meet</w:t>
      </w:r>
      <w:r w:rsidRPr="003040B7">
        <w:rPr>
          <w:rFonts w:ascii="Courier New" w:hAnsi="Courier New" w:cs="Courier New"/>
          <w:color w:val="000000"/>
          <w:sz w:val="20"/>
          <w:szCs w:val="20"/>
        </w:rPr>
        <w:t xml:space="preserve"> = </w:t>
      </w:r>
      <w:r w:rsidRPr="003040B7">
        <w:rPr>
          <w:rFonts w:ascii="Courier New" w:hAnsi="Courier New" w:cs="Courier New"/>
          <w:b/>
          <w:bCs/>
          <w:color w:val="7F0055"/>
          <w:sz w:val="20"/>
          <w:szCs w:val="20"/>
        </w:rPr>
        <w:t>true</w:t>
      </w:r>
      <w:r w:rsidRPr="003040B7">
        <w:rPr>
          <w:rFonts w:ascii="Courier New" w:hAnsi="Courier New" w:cs="Courier New"/>
          <w:color w:val="000000"/>
          <w:sz w:val="20"/>
          <w:szCs w:val="20"/>
        </w:rPr>
        <w:t>;</w:t>
      </w:r>
    </w:p>
    <w:p w14:paraId="2B1CDD6A"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[0] = </w:t>
      </w:r>
      <w:r w:rsidRPr="003040B7">
        <w:rPr>
          <w:rFonts w:ascii="Courier New" w:hAnsi="Courier New" w:cs="Courier New"/>
          <w:b/>
          <w:bCs/>
          <w:color w:val="7F0055"/>
          <w:sz w:val="20"/>
          <w:szCs w:val="20"/>
        </w:rPr>
        <w:t>true</w:t>
      </w:r>
      <w:r w:rsidRPr="003040B7">
        <w:rPr>
          <w:rFonts w:ascii="Courier New" w:hAnsi="Courier New" w:cs="Courier New"/>
          <w:color w:val="000000"/>
          <w:sz w:val="20"/>
          <w:szCs w:val="20"/>
        </w:rPr>
        <w:t>;</w:t>
      </w:r>
    </w:p>
    <w:p w14:paraId="0D66F218"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[1] = </w:t>
      </w:r>
      <w:r w:rsidRPr="003040B7">
        <w:rPr>
          <w:rFonts w:ascii="Courier New" w:hAnsi="Courier New" w:cs="Courier New"/>
          <w:b/>
          <w:bCs/>
          <w:color w:val="7F0055"/>
          <w:sz w:val="20"/>
          <w:szCs w:val="20"/>
        </w:rPr>
        <w:t>true</w:t>
      </w:r>
      <w:r w:rsidRPr="003040B7">
        <w:rPr>
          <w:rFonts w:ascii="Courier New" w:hAnsi="Courier New" w:cs="Courier New"/>
          <w:color w:val="000000"/>
          <w:sz w:val="20"/>
          <w:szCs w:val="20"/>
        </w:rPr>
        <w:t>;</w:t>
      </w:r>
    </w:p>
    <w:p w14:paraId="41623A3E"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break</w:t>
      </w:r>
      <w:r w:rsidRPr="003040B7">
        <w:rPr>
          <w:rFonts w:ascii="Courier New" w:hAnsi="Courier New" w:cs="Courier New"/>
          <w:color w:val="000000"/>
          <w:sz w:val="20"/>
          <w:szCs w:val="20"/>
        </w:rPr>
        <w:t>;</w:t>
      </w:r>
    </w:p>
    <w:p w14:paraId="706126DA"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case</w:t>
      </w:r>
      <w:r w:rsidRPr="003040B7">
        <w:rPr>
          <w:rFonts w:ascii="Courier New" w:hAnsi="Courier New" w:cs="Courier New"/>
          <w:color w:val="000000"/>
          <w:sz w:val="20"/>
          <w:szCs w:val="20"/>
        </w:rPr>
        <w:t xml:space="preserve"> </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5A1C5A3A"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over</w:t>
      </w:r>
      <w:r w:rsidRPr="003040B7">
        <w:rPr>
          <w:rFonts w:ascii="Courier New" w:hAnsi="Courier New" w:cs="Courier New"/>
          <w:color w:val="000000"/>
          <w:sz w:val="20"/>
          <w:szCs w:val="20"/>
        </w:rPr>
        <w:t xml:space="preserve"> = </w:t>
      </w:r>
      <w:r w:rsidRPr="003040B7">
        <w:rPr>
          <w:rFonts w:ascii="Courier New" w:hAnsi="Courier New" w:cs="Courier New"/>
          <w:b/>
          <w:bCs/>
          <w:color w:val="7F0055"/>
          <w:sz w:val="20"/>
          <w:szCs w:val="20"/>
        </w:rPr>
        <w:t>true</w:t>
      </w:r>
      <w:r w:rsidRPr="003040B7">
        <w:rPr>
          <w:rFonts w:ascii="Courier New" w:hAnsi="Courier New" w:cs="Courier New"/>
          <w:color w:val="000000"/>
          <w:sz w:val="20"/>
          <w:szCs w:val="20"/>
        </w:rPr>
        <w:t>;</w:t>
      </w:r>
    </w:p>
    <w:p w14:paraId="0CBE459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[0] = </w:t>
      </w:r>
      <w:r w:rsidRPr="003040B7">
        <w:rPr>
          <w:rFonts w:ascii="Courier New" w:hAnsi="Courier New" w:cs="Courier New"/>
          <w:b/>
          <w:bCs/>
          <w:color w:val="7F0055"/>
          <w:sz w:val="20"/>
          <w:szCs w:val="20"/>
        </w:rPr>
        <w:t>true</w:t>
      </w:r>
      <w:r w:rsidRPr="003040B7">
        <w:rPr>
          <w:rFonts w:ascii="Courier New" w:hAnsi="Courier New" w:cs="Courier New"/>
          <w:color w:val="000000"/>
          <w:sz w:val="20"/>
          <w:szCs w:val="20"/>
        </w:rPr>
        <w:t>;</w:t>
      </w:r>
    </w:p>
    <w:p w14:paraId="7A80F95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[2] = </w:t>
      </w:r>
      <w:r w:rsidRPr="003040B7">
        <w:rPr>
          <w:rFonts w:ascii="Courier New" w:hAnsi="Courier New" w:cs="Courier New"/>
          <w:b/>
          <w:bCs/>
          <w:color w:val="7F0055"/>
          <w:sz w:val="20"/>
          <w:szCs w:val="20"/>
        </w:rPr>
        <w:t>true</w:t>
      </w:r>
      <w:r w:rsidRPr="003040B7">
        <w:rPr>
          <w:rFonts w:ascii="Courier New" w:hAnsi="Courier New" w:cs="Courier New"/>
          <w:color w:val="000000"/>
          <w:sz w:val="20"/>
          <w:szCs w:val="20"/>
        </w:rPr>
        <w:t>;</w:t>
      </w:r>
    </w:p>
    <w:p w14:paraId="40E9602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break</w:t>
      </w:r>
      <w:r w:rsidRPr="003040B7">
        <w:rPr>
          <w:rFonts w:ascii="Courier New" w:hAnsi="Courier New" w:cs="Courier New"/>
          <w:color w:val="000000"/>
          <w:sz w:val="20"/>
          <w:szCs w:val="20"/>
        </w:rPr>
        <w:t>;</w:t>
      </w:r>
    </w:p>
    <w:p w14:paraId="5419CBBF"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case</w:t>
      </w:r>
      <w:r w:rsidRPr="003040B7">
        <w:rPr>
          <w:rFonts w:ascii="Courier New" w:hAnsi="Courier New" w:cs="Courier New"/>
          <w:color w:val="000000"/>
          <w:sz w:val="20"/>
          <w:szCs w:val="20"/>
        </w:rPr>
        <w:t xml:space="preserve"> </w:t>
      </w:r>
      <w:r w:rsidRPr="003040B7">
        <w:rPr>
          <w:rFonts w:ascii="Courier New" w:hAnsi="Courier New" w:cs="Courier New"/>
          <w:color w:val="2A00FF"/>
          <w:sz w:val="20"/>
          <w:szCs w:val="20"/>
        </w:rPr>
        <w:t>"s"</w:t>
      </w:r>
      <w:r w:rsidRPr="003040B7">
        <w:rPr>
          <w:rFonts w:ascii="Courier New" w:hAnsi="Courier New" w:cs="Courier New"/>
          <w:color w:val="000000"/>
          <w:sz w:val="20"/>
          <w:szCs w:val="20"/>
        </w:rPr>
        <w:t>:</w:t>
      </w:r>
    </w:p>
    <w:p w14:paraId="7CAA3E9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start</w:t>
      </w:r>
      <w:r w:rsidRPr="003040B7">
        <w:rPr>
          <w:rFonts w:ascii="Courier New" w:hAnsi="Courier New" w:cs="Courier New"/>
          <w:color w:val="000000"/>
          <w:sz w:val="20"/>
          <w:szCs w:val="20"/>
        </w:rPr>
        <w:t xml:space="preserve"> = </w:t>
      </w:r>
      <w:r w:rsidRPr="003040B7">
        <w:rPr>
          <w:rFonts w:ascii="Courier New" w:hAnsi="Courier New" w:cs="Courier New"/>
          <w:b/>
          <w:bCs/>
          <w:color w:val="7F0055"/>
          <w:sz w:val="20"/>
          <w:szCs w:val="20"/>
        </w:rPr>
        <w:t>true</w:t>
      </w:r>
      <w:r w:rsidRPr="003040B7">
        <w:rPr>
          <w:rFonts w:ascii="Courier New" w:hAnsi="Courier New" w:cs="Courier New"/>
          <w:color w:val="000000"/>
          <w:sz w:val="20"/>
          <w:szCs w:val="20"/>
        </w:rPr>
        <w:t>;</w:t>
      </w:r>
    </w:p>
    <w:p w14:paraId="2A302FC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[1] = </w:t>
      </w:r>
      <w:r w:rsidRPr="003040B7">
        <w:rPr>
          <w:rFonts w:ascii="Courier New" w:hAnsi="Courier New" w:cs="Courier New"/>
          <w:b/>
          <w:bCs/>
          <w:color w:val="7F0055"/>
          <w:sz w:val="20"/>
          <w:szCs w:val="20"/>
        </w:rPr>
        <w:t>true</w:t>
      </w:r>
      <w:r w:rsidRPr="003040B7">
        <w:rPr>
          <w:rFonts w:ascii="Courier New" w:hAnsi="Courier New" w:cs="Courier New"/>
          <w:color w:val="000000"/>
          <w:sz w:val="20"/>
          <w:szCs w:val="20"/>
        </w:rPr>
        <w:t>;</w:t>
      </w:r>
    </w:p>
    <w:p w14:paraId="15A4AD3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[2] = </w:t>
      </w:r>
      <w:r w:rsidRPr="003040B7">
        <w:rPr>
          <w:rFonts w:ascii="Courier New" w:hAnsi="Courier New" w:cs="Courier New"/>
          <w:b/>
          <w:bCs/>
          <w:color w:val="7F0055"/>
          <w:sz w:val="20"/>
          <w:szCs w:val="20"/>
        </w:rPr>
        <w:t>true</w:t>
      </w:r>
      <w:r w:rsidRPr="003040B7">
        <w:rPr>
          <w:rFonts w:ascii="Courier New" w:hAnsi="Courier New" w:cs="Courier New"/>
          <w:color w:val="000000"/>
          <w:sz w:val="20"/>
          <w:szCs w:val="20"/>
        </w:rPr>
        <w:t>;</w:t>
      </w:r>
    </w:p>
    <w:p w14:paraId="699525D6"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break</w:t>
      </w:r>
      <w:r w:rsidRPr="003040B7">
        <w:rPr>
          <w:rFonts w:ascii="Courier New" w:hAnsi="Courier New" w:cs="Courier New"/>
          <w:color w:val="000000"/>
          <w:sz w:val="20"/>
          <w:szCs w:val="20"/>
        </w:rPr>
        <w:t>;</w:t>
      </w:r>
    </w:p>
    <w:p w14:paraId="19D9784F"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case</w:t>
      </w:r>
      <w:r w:rsidRPr="003040B7">
        <w:rPr>
          <w:rFonts w:ascii="Courier New" w:hAnsi="Courier New" w:cs="Courier New"/>
          <w:color w:val="000000"/>
          <w:sz w:val="20"/>
          <w:szCs w:val="20"/>
        </w:rPr>
        <w:t xml:space="preserve"> </w:t>
      </w:r>
      <w:r w:rsidRPr="003040B7">
        <w:rPr>
          <w:rFonts w:ascii="Courier New" w:hAnsi="Courier New" w:cs="Courier New"/>
          <w:color w:val="2A00FF"/>
          <w:sz w:val="20"/>
          <w:szCs w:val="20"/>
        </w:rPr>
        <w:t>"d"</w:t>
      </w:r>
      <w:r w:rsidRPr="003040B7">
        <w:rPr>
          <w:rFonts w:ascii="Courier New" w:hAnsi="Courier New" w:cs="Courier New"/>
          <w:color w:val="000000"/>
          <w:sz w:val="20"/>
          <w:szCs w:val="20"/>
        </w:rPr>
        <w:t>:</w:t>
      </w:r>
    </w:p>
    <w:p w14:paraId="46E921F3"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during</w:t>
      </w:r>
      <w:r w:rsidRPr="003040B7">
        <w:rPr>
          <w:rFonts w:ascii="Courier New" w:hAnsi="Courier New" w:cs="Courier New"/>
          <w:color w:val="000000"/>
          <w:sz w:val="20"/>
          <w:szCs w:val="20"/>
        </w:rPr>
        <w:t xml:space="preserve"> = </w:t>
      </w:r>
      <w:r w:rsidRPr="003040B7">
        <w:rPr>
          <w:rFonts w:ascii="Courier New" w:hAnsi="Courier New" w:cs="Courier New"/>
          <w:b/>
          <w:bCs/>
          <w:color w:val="7F0055"/>
          <w:sz w:val="20"/>
          <w:szCs w:val="20"/>
        </w:rPr>
        <w:t>true</w:t>
      </w:r>
      <w:r w:rsidRPr="003040B7">
        <w:rPr>
          <w:rFonts w:ascii="Courier New" w:hAnsi="Courier New" w:cs="Courier New"/>
          <w:color w:val="000000"/>
          <w:sz w:val="20"/>
          <w:szCs w:val="20"/>
        </w:rPr>
        <w:t>;</w:t>
      </w:r>
    </w:p>
    <w:p w14:paraId="78C84A68"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[2] = </w:t>
      </w:r>
      <w:r w:rsidRPr="003040B7">
        <w:rPr>
          <w:rFonts w:ascii="Courier New" w:hAnsi="Courier New" w:cs="Courier New"/>
          <w:b/>
          <w:bCs/>
          <w:color w:val="7F0055"/>
          <w:sz w:val="20"/>
          <w:szCs w:val="20"/>
        </w:rPr>
        <w:t>true</w:t>
      </w:r>
      <w:r w:rsidRPr="003040B7">
        <w:rPr>
          <w:rFonts w:ascii="Courier New" w:hAnsi="Courier New" w:cs="Courier New"/>
          <w:color w:val="000000"/>
          <w:sz w:val="20"/>
          <w:szCs w:val="20"/>
        </w:rPr>
        <w:t>;</w:t>
      </w:r>
    </w:p>
    <w:p w14:paraId="36DB5D89"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[2] = </w:t>
      </w:r>
      <w:r w:rsidRPr="003040B7">
        <w:rPr>
          <w:rFonts w:ascii="Courier New" w:hAnsi="Courier New" w:cs="Courier New"/>
          <w:b/>
          <w:bCs/>
          <w:color w:val="7F0055"/>
          <w:sz w:val="20"/>
          <w:szCs w:val="20"/>
        </w:rPr>
        <w:t>true</w:t>
      </w:r>
      <w:r w:rsidRPr="003040B7">
        <w:rPr>
          <w:rFonts w:ascii="Courier New" w:hAnsi="Courier New" w:cs="Courier New"/>
          <w:color w:val="000000"/>
          <w:sz w:val="20"/>
          <w:szCs w:val="20"/>
        </w:rPr>
        <w:t>;</w:t>
      </w:r>
    </w:p>
    <w:p w14:paraId="18A01E06"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break</w:t>
      </w:r>
      <w:r w:rsidRPr="003040B7">
        <w:rPr>
          <w:rFonts w:ascii="Courier New" w:hAnsi="Courier New" w:cs="Courier New"/>
          <w:color w:val="000000"/>
          <w:sz w:val="20"/>
          <w:szCs w:val="20"/>
        </w:rPr>
        <w:t>;</w:t>
      </w:r>
    </w:p>
    <w:p w14:paraId="51AC8A1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case</w:t>
      </w:r>
      <w:r w:rsidRPr="003040B7">
        <w:rPr>
          <w:rFonts w:ascii="Courier New" w:hAnsi="Courier New" w:cs="Courier New"/>
          <w:color w:val="000000"/>
          <w:sz w:val="20"/>
          <w:szCs w:val="20"/>
        </w:rPr>
        <w:t xml:space="preserve"> </w:t>
      </w:r>
      <w:r w:rsidRPr="003040B7">
        <w:rPr>
          <w:rFonts w:ascii="Courier New" w:hAnsi="Courier New" w:cs="Courier New"/>
          <w:color w:val="2A00FF"/>
          <w:sz w:val="20"/>
          <w:szCs w:val="20"/>
        </w:rPr>
        <w:t>"e"</w:t>
      </w:r>
      <w:r w:rsidRPr="003040B7">
        <w:rPr>
          <w:rFonts w:ascii="Courier New" w:hAnsi="Courier New" w:cs="Courier New"/>
          <w:color w:val="000000"/>
          <w:sz w:val="20"/>
          <w:szCs w:val="20"/>
        </w:rPr>
        <w:t>:</w:t>
      </w:r>
    </w:p>
    <w:p w14:paraId="6339AFBA"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equal</w:t>
      </w:r>
      <w:r w:rsidRPr="003040B7">
        <w:rPr>
          <w:rFonts w:ascii="Courier New" w:hAnsi="Courier New" w:cs="Courier New"/>
          <w:color w:val="000000"/>
          <w:sz w:val="20"/>
          <w:szCs w:val="20"/>
        </w:rPr>
        <w:t xml:space="preserve"> = </w:t>
      </w:r>
      <w:r w:rsidRPr="003040B7">
        <w:rPr>
          <w:rFonts w:ascii="Courier New" w:hAnsi="Courier New" w:cs="Courier New"/>
          <w:b/>
          <w:bCs/>
          <w:color w:val="7F0055"/>
          <w:sz w:val="20"/>
          <w:szCs w:val="20"/>
        </w:rPr>
        <w:t>true</w:t>
      </w:r>
      <w:r w:rsidRPr="003040B7">
        <w:rPr>
          <w:rFonts w:ascii="Courier New" w:hAnsi="Courier New" w:cs="Courier New"/>
          <w:color w:val="000000"/>
          <w:sz w:val="20"/>
          <w:szCs w:val="20"/>
        </w:rPr>
        <w:t>;</w:t>
      </w:r>
    </w:p>
    <w:p w14:paraId="37174E9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[1] = </w:t>
      </w:r>
      <w:r w:rsidRPr="003040B7">
        <w:rPr>
          <w:rFonts w:ascii="Courier New" w:hAnsi="Courier New" w:cs="Courier New"/>
          <w:b/>
          <w:bCs/>
          <w:color w:val="7F0055"/>
          <w:sz w:val="20"/>
          <w:szCs w:val="20"/>
        </w:rPr>
        <w:t>true</w:t>
      </w:r>
      <w:r w:rsidRPr="003040B7">
        <w:rPr>
          <w:rFonts w:ascii="Courier New" w:hAnsi="Courier New" w:cs="Courier New"/>
          <w:color w:val="000000"/>
          <w:sz w:val="20"/>
          <w:szCs w:val="20"/>
        </w:rPr>
        <w:t>;</w:t>
      </w:r>
    </w:p>
    <w:p w14:paraId="142E861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[3] = </w:t>
      </w:r>
      <w:r w:rsidRPr="003040B7">
        <w:rPr>
          <w:rFonts w:ascii="Courier New" w:hAnsi="Courier New" w:cs="Courier New"/>
          <w:b/>
          <w:bCs/>
          <w:color w:val="7F0055"/>
          <w:sz w:val="20"/>
          <w:szCs w:val="20"/>
        </w:rPr>
        <w:t>true</w:t>
      </w:r>
      <w:r w:rsidRPr="003040B7">
        <w:rPr>
          <w:rFonts w:ascii="Courier New" w:hAnsi="Courier New" w:cs="Courier New"/>
          <w:color w:val="000000"/>
          <w:sz w:val="20"/>
          <w:szCs w:val="20"/>
        </w:rPr>
        <w:t>;</w:t>
      </w:r>
    </w:p>
    <w:p w14:paraId="57DA0F2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break</w:t>
      </w:r>
      <w:r w:rsidRPr="003040B7">
        <w:rPr>
          <w:rFonts w:ascii="Courier New" w:hAnsi="Courier New" w:cs="Courier New"/>
          <w:color w:val="000000"/>
          <w:sz w:val="20"/>
          <w:szCs w:val="20"/>
        </w:rPr>
        <w:t>;</w:t>
      </w:r>
    </w:p>
    <w:p w14:paraId="6383D788"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case</w:t>
      </w:r>
      <w:r w:rsidRPr="003040B7">
        <w:rPr>
          <w:rFonts w:ascii="Courier New" w:hAnsi="Courier New" w:cs="Courier New"/>
          <w:color w:val="000000"/>
          <w:sz w:val="20"/>
          <w:szCs w:val="20"/>
        </w:rPr>
        <w:t xml:space="preserve"> </w:t>
      </w:r>
      <w:r w:rsidRPr="003040B7">
        <w:rPr>
          <w:rFonts w:ascii="Courier New" w:hAnsi="Courier New" w:cs="Courier New"/>
          <w:color w:val="2A00FF"/>
          <w:sz w:val="20"/>
          <w:szCs w:val="20"/>
        </w:rPr>
        <w:t>"f"</w:t>
      </w:r>
      <w:r w:rsidRPr="003040B7">
        <w:rPr>
          <w:rFonts w:ascii="Courier New" w:hAnsi="Courier New" w:cs="Courier New"/>
          <w:color w:val="000000"/>
          <w:sz w:val="20"/>
          <w:szCs w:val="20"/>
        </w:rPr>
        <w:t>:</w:t>
      </w:r>
    </w:p>
    <w:p w14:paraId="53F0551F"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finish</w:t>
      </w:r>
      <w:r w:rsidRPr="003040B7">
        <w:rPr>
          <w:rFonts w:ascii="Courier New" w:hAnsi="Courier New" w:cs="Courier New"/>
          <w:color w:val="000000"/>
          <w:sz w:val="20"/>
          <w:szCs w:val="20"/>
        </w:rPr>
        <w:t xml:space="preserve"> = </w:t>
      </w:r>
      <w:r w:rsidRPr="003040B7">
        <w:rPr>
          <w:rFonts w:ascii="Courier New" w:hAnsi="Courier New" w:cs="Courier New"/>
          <w:b/>
          <w:bCs/>
          <w:color w:val="7F0055"/>
          <w:sz w:val="20"/>
          <w:szCs w:val="20"/>
        </w:rPr>
        <w:t>true</w:t>
      </w:r>
      <w:r w:rsidRPr="003040B7">
        <w:rPr>
          <w:rFonts w:ascii="Courier New" w:hAnsi="Courier New" w:cs="Courier New"/>
          <w:color w:val="000000"/>
          <w:sz w:val="20"/>
          <w:szCs w:val="20"/>
        </w:rPr>
        <w:t>;</w:t>
      </w:r>
    </w:p>
    <w:p w14:paraId="45FE628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[2] = </w:t>
      </w:r>
      <w:r w:rsidRPr="003040B7">
        <w:rPr>
          <w:rFonts w:ascii="Courier New" w:hAnsi="Courier New" w:cs="Courier New"/>
          <w:b/>
          <w:bCs/>
          <w:color w:val="7F0055"/>
          <w:sz w:val="20"/>
          <w:szCs w:val="20"/>
        </w:rPr>
        <w:t>true</w:t>
      </w:r>
      <w:r w:rsidRPr="003040B7">
        <w:rPr>
          <w:rFonts w:ascii="Courier New" w:hAnsi="Courier New" w:cs="Courier New"/>
          <w:color w:val="000000"/>
          <w:sz w:val="20"/>
          <w:szCs w:val="20"/>
        </w:rPr>
        <w:t>;</w:t>
      </w:r>
    </w:p>
    <w:p w14:paraId="4B1592FA"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[3] = </w:t>
      </w:r>
      <w:r w:rsidRPr="003040B7">
        <w:rPr>
          <w:rFonts w:ascii="Courier New" w:hAnsi="Courier New" w:cs="Courier New"/>
          <w:b/>
          <w:bCs/>
          <w:color w:val="7F0055"/>
          <w:sz w:val="20"/>
          <w:szCs w:val="20"/>
        </w:rPr>
        <w:t>true</w:t>
      </w:r>
      <w:r w:rsidRPr="003040B7">
        <w:rPr>
          <w:rFonts w:ascii="Courier New" w:hAnsi="Courier New" w:cs="Courier New"/>
          <w:color w:val="000000"/>
          <w:sz w:val="20"/>
          <w:szCs w:val="20"/>
        </w:rPr>
        <w:t>;</w:t>
      </w:r>
    </w:p>
    <w:p w14:paraId="15B46FC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break</w:t>
      </w:r>
      <w:r w:rsidRPr="003040B7">
        <w:rPr>
          <w:rFonts w:ascii="Courier New" w:hAnsi="Courier New" w:cs="Courier New"/>
          <w:color w:val="000000"/>
          <w:sz w:val="20"/>
          <w:szCs w:val="20"/>
        </w:rPr>
        <w:t>;</w:t>
      </w:r>
    </w:p>
    <w:p w14:paraId="46317299"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case</w:t>
      </w:r>
      <w:r w:rsidRPr="003040B7">
        <w:rPr>
          <w:rFonts w:ascii="Courier New" w:hAnsi="Courier New" w:cs="Courier New"/>
          <w:color w:val="000000"/>
          <w:sz w:val="20"/>
          <w:szCs w:val="20"/>
        </w:rPr>
        <w:t xml:space="preserve"> </w:t>
      </w:r>
      <w:r w:rsidRPr="003040B7">
        <w:rPr>
          <w:rFonts w:ascii="Courier New" w:hAnsi="Courier New" w:cs="Courier New"/>
          <w:color w:val="2A00FF"/>
          <w:sz w:val="20"/>
          <w:szCs w:val="20"/>
        </w:rPr>
        <w:t>"F"</w:t>
      </w:r>
      <w:r w:rsidRPr="003040B7">
        <w:rPr>
          <w:rFonts w:ascii="Courier New" w:hAnsi="Courier New" w:cs="Courier New"/>
          <w:color w:val="000000"/>
          <w:sz w:val="20"/>
          <w:szCs w:val="20"/>
        </w:rPr>
        <w:t>:</w:t>
      </w:r>
    </w:p>
    <w:p w14:paraId="720625B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finishBy</w:t>
      </w:r>
      <w:r w:rsidRPr="003040B7">
        <w:rPr>
          <w:rFonts w:ascii="Courier New" w:hAnsi="Courier New" w:cs="Courier New"/>
          <w:color w:val="000000"/>
          <w:sz w:val="20"/>
          <w:szCs w:val="20"/>
        </w:rPr>
        <w:t xml:space="preserve"> = </w:t>
      </w:r>
      <w:r w:rsidRPr="003040B7">
        <w:rPr>
          <w:rFonts w:ascii="Courier New" w:hAnsi="Courier New" w:cs="Courier New"/>
          <w:b/>
          <w:bCs/>
          <w:color w:val="7F0055"/>
          <w:sz w:val="20"/>
          <w:szCs w:val="20"/>
        </w:rPr>
        <w:t>true</w:t>
      </w:r>
      <w:r w:rsidRPr="003040B7">
        <w:rPr>
          <w:rFonts w:ascii="Courier New" w:hAnsi="Courier New" w:cs="Courier New"/>
          <w:color w:val="000000"/>
          <w:sz w:val="20"/>
          <w:szCs w:val="20"/>
        </w:rPr>
        <w:t>;</w:t>
      </w:r>
    </w:p>
    <w:p w14:paraId="70E26214"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[0] = </w:t>
      </w:r>
      <w:r w:rsidRPr="003040B7">
        <w:rPr>
          <w:rFonts w:ascii="Courier New" w:hAnsi="Courier New" w:cs="Courier New"/>
          <w:b/>
          <w:bCs/>
          <w:color w:val="7F0055"/>
          <w:sz w:val="20"/>
          <w:szCs w:val="20"/>
        </w:rPr>
        <w:t>true</w:t>
      </w:r>
      <w:r w:rsidRPr="003040B7">
        <w:rPr>
          <w:rFonts w:ascii="Courier New" w:hAnsi="Courier New" w:cs="Courier New"/>
          <w:color w:val="000000"/>
          <w:sz w:val="20"/>
          <w:szCs w:val="20"/>
        </w:rPr>
        <w:t>;</w:t>
      </w:r>
    </w:p>
    <w:p w14:paraId="37D98FE1"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[3] = </w:t>
      </w:r>
      <w:r w:rsidRPr="003040B7">
        <w:rPr>
          <w:rFonts w:ascii="Courier New" w:hAnsi="Courier New" w:cs="Courier New"/>
          <w:b/>
          <w:bCs/>
          <w:color w:val="7F0055"/>
          <w:sz w:val="20"/>
          <w:szCs w:val="20"/>
        </w:rPr>
        <w:t>true</w:t>
      </w:r>
      <w:r w:rsidRPr="003040B7">
        <w:rPr>
          <w:rFonts w:ascii="Courier New" w:hAnsi="Courier New" w:cs="Courier New"/>
          <w:color w:val="000000"/>
          <w:sz w:val="20"/>
          <w:szCs w:val="20"/>
        </w:rPr>
        <w:t>;</w:t>
      </w:r>
    </w:p>
    <w:p w14:paraId="307172E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break</w:t>
      </w:r>
      <w:r w:rsidRPr="003040B7">
        <w:rPr>
          <w:rFonts w:ascii="Courier New" w:hAnsi="Courier New" w:cs="Courier New"/>
          <w:color w:val="000000"/>
          <w:sz w:val="20"/>
          <w:szCs w:val="20"/>
        </w:rPr>
        <w:t>;</w:t>
      </w:r>
    </w:p>
    <w:p w14:paraId="0B5191F6"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case</w:t>
      </w:r>
      <w:r w:rsidRPr="003040B7">
        <w:rPr>
          <w:rFonts w:ascii="Courier New" w:hAnsi="Courier New" w:cs="Courier New"/>
          <w:color w:val="000000"/>
          <w:sz w:val="20"/>
          <w:szCs w:val="20"/>
        </w:rPr>
        <w:t xml:space="preserve"> </w:t>
      </w:r>
      <w:r w:rsidRPr="003040B7">
        <w:rPr>
          <w:rFonts w:ascii="Courier New" w:hAnsi="Courier New" w:cs="Courier New"/>
          <w:color w:val="2A00FF"/>
          <w:sz w:val="20"/>
          <w:szCs w:val="20"/>
        </w:rPr>
        <w:t>"D"</w:t>
      </w:r>
      <w:r w:rsidRPr="003040B7">
        <w:rPr>
          <w:rFonts w:ascii="Courier New" w:hAnsi="Courier New" w:cs="Courier New"/>
          <w:color w:val="000000"/>
          <w:sz w:val="20"/>
          <w:szCs w:val="20"/>
        </w:rPr>
        <w:t>:</w:t>
      </w:r>
    </w:p>
    <w:p w14:paraId="53594AE1"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lastRenderedPageBreak/>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contain</w:t>
      </w:r>
      <w:r w:rsidRPr="003040B7">
        <w:rPr>
          <w:rFonts w:ascii="Courier New" w:hAnsi="Courier New" w:cs="Courier New"/>
          <w:color w:val="000000"/>
          <w:sz w:val="20"/>
          <w:szCs w:val="20"/>
        </w:rPr>
        <w:t xml:space="preserve"> = </w:t>
      </w:r>
      <w:r w:rsidRPr="003040B7">
        <w:rPr>
          <w:rFonts w:ascii="Courier New" w:hAnsi="Courier New" w:cs="Courier New"/>
          <w:b/>
          <w:bCs/>
          <w:color w:val="7F0055"/>
          <w:sz w:val="20"/>
          <w:szCs w:val="20"/>
        </w:rPr>
        <w:t>true</w:t>
      </w:r>
      <w:r w:rsidRPr="003040B7">
        <w:rPr>
          <w:rFonts w:ascii="Courier New" w:hAnsi="Courier New" w:cs="Courier New"/>
          <w:color w:val="000000"/>
          <w:sz w:val="20"/>
          <w:szCs w:val="20"/>
        </w:rPr>
        <w:t>;</w:t>
      </w:r>
    </w:p>
    <w:p w14:paraId="239A82A4"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[0] = </w:t>
      </w:r>
      <w:r w:rsidRPr="003040B7">
        <w:rPr>
          <w:rFonts w:ascii="Courier New" w:hAnsi="Courier New" w:cs="Courier New"/>
          <w:b/>
          <w:bCs/>
          <w:color w:val="7F0055"/>
          <w:sz w:val="20"/>
          <w:szCs w:val="20"/>
        </w:rPr>
        <w:t>true</w:t>
      </w:r>
      <w:r w:rsidRPr="003040B7">
        <w:rPr>
          <w:rFonts w:ascii="Courier New" w:hAnsi="Courier New" w:cs="Courier New"/>
          <w:color w:val="000000"/>
          <w:sz w:val="20"/>
          <w:szCs w:val="20"/>
        </w:rPr>
        <w:t>;</w:t>
      </w:r>
    </w:p>
    <w:p w14:paraId="79928C71"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[4] = </w:t>
      </w:r>
      <w:r w:rsidRPr="003040B7">
        <w:rPr>
          <w:rFonts w:ascii="Courier New" w:hAnsi="Courier New" w:cs="Courier New"/>
          <w:b/>
          <w:bCs/>
          <w:color w:val="7F0055"/>
          <w:sz w:val="20"/>
          <w:szCs w:val="20"/>
        </w:rPr>
        <w:t>true</w:t>
      </w:r>
      <w:r w:rsidRPr="003040B7">
        <w:rPr>
          <w:rFonts w:ascii="Courier New" w:hAnsi="Courier New" w:cs="Courier New"/>
          <w:color w:val="000000"/>
          <w:sz w:val="20"/>
          <w:szCs w:val="20"/>
        </w:rPr>
        <w:t>;</w:t>
      </w:r>
    </w:p>
    <w:p w14:paraId="0622B41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break</w:t>
      </w:r>
      <w:r w:rsidRPr="003040B7">
        <w:rPr>
          <w:rFonts w:ascii="Courier New" w:hAnsi="Courier New" w:cs="Courier New"/>
          <w:color w:val="000000"/>
          <w:sz w:val="20"/>
          <w:szCs w:val="20"/>
        </w:rPr>
        <w:t>;</w:t>
      </w:r>
    </w:p>
    <w:p w14:paraId="7C64166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case</w:t>
      </w:r>
      <w:r w:rsidRPr="003040B7">
        <w:rPr>
          <w:rFonts w:ascii="Courier New" w:hAnsi="Courier New" w:cs="Courier New"/>
          <w:color w:val="000000"/>
          <w:sz w:val="20"/>
          <w:szCs w:val="20"/>
        </w:rPr>
        <w:t xml:space="preserve"> </w:t>
      </w:r>
      <w:r w:rsidRPr="003040B7">
        <w:rPr>
          <w:rFonts w:ascii="Courier New" w:hAnsi="Courier New" w:cs="Courier New"/>
          <w:color w:val="2A00FF"/>
          <w:sz w:val="20"/>
          <w:szCs w:val="20"/>
        </w:rPr>
        <w:t>"S"</w:t>
      </w:r>
      <w:r w:rsidRPr="003040B7">
        <w:rPr>
          <w:rFonts w:ascii="Courier New" w:hAnsi="Courier New" w:cs="Courier New"/>
          <w:color w:val="000000"/>
          <w:sz w:val="20"/>
          <w:szCs w:val="20"/>
        </w:rPr>
        <w:t>:</w:t>
      </w:r>
    </w:p>
    <w:p w14:paraId="26BC0F7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startBy</w:t>
      </w:r>
      <w:r w:rsidRPr="003040B7">
        <w:rPr>
          <w:rFonts w:ascii="Courier New" w:hAnsi="Courier New" w:cs="Courier New"/>
          <w:color w:val="000000"/>
          <w:sz w:val="20"/>
          <w:szCs w:val="20"/>
        </w:rPr>
        <w:t xml:space="preserve"> = </w:t>
      </w:r>
      <w:r w:rsidRPr="003040B7">
        <w:rPr>
          <w:rFonts w:ascii="Courier New" w:hAnsi="Courier New" w:cs="Courier New"/>
          <w:b/>
          <w:bCs/>
          <w:color w:val="7F0055"/>
          <w:sz w:val="20"/>
          <w:szCs w:val="20"/>
        </w:rPr>
        <w:t>true</w:t>
      </w:r>
      <w:r w:rsidRPr="003040B7">
        <w:rPr>
          <w:rFonts w:ascii="Courier New" w:hAnsi="Courier New" w:cs="Courier New"/>
          <w:color w:val="000000"/>
          <w:sz w:val="20"/>
          <w:szCs w:val="20"/>
        </w:rPr>
        <w:t>;</w:t>
      </w:r>
    </w:p>
    <w:p w14:paraId="17A90126"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[1] = </w:t>
      </w:r>
      <w:r w:rsidRPr="003040B7">
        <w:rPr>
          <w:rFonts w:ascii="Courier New" w:hAnsi="Courier New" w:cs="Courier New"/>
          <w:b/>
          <w:bCs/>
          <w:color w:val="7F0055"/>
          <w:sz w:val="20"/>
          <w:szCs w:val="20"/>
        </w:rPr>
        <w:t>true</w:t>
      </w:r>
      <w:r w:rsidRPr="003040B7">
        <w:rPr>
          <w:rFonts w:ascii="Courier New" w:hAnsi="Courier New" w:cs="Courier New"/>
          <w:color w:val="000000"/>
          <w:sz w:val="20"/>
          <w:szCs w:val="20"/>
        </w:rPr>
        <w:t>;</w:t>
      </w:r>
    </w:p>
    <w:p w14:paraId="499DD0E4"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[4] = </w:t>
      </w:r>
      <w:r w:rsidRPr="003040B7">
        <w:rPr>
          <w:rFonts w:ascii="Courier New" w:hAnsi="Courier New" w:cs="Courier New"/>
          <w:b/>
          <w:bCs/>
          <w:color w:val="7F0055"/>
          <w:sz w:val="20"/>
          <w:szCs w:val="20"/>
        </w:rPr>
        <w:t>true</w:t>
      </w:r>
      <w:r w:rsidRPr="003040B7">
        <w:rPr>
          <w:rFonts w:ascii="Courier New" w:hAnsi="Courier New" w:cs="Courier New"/>
          <w:color w:val="000000"/>
          <w:sz w:val="20"/>
          <w:szCs w:val="20"/>
        </w:rPr>
        <w:t>;</w:t>
      </w:r>
    </w:p>
    <w:p w14:paraId="46639C9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break</w:t>
      </w:r>
      <w:r w:rsidRPr="003040B7">
        <w:rPr>
          <w:rFonts w:ascii="Courier New" w:hAnsi="Courier New" w:cs="Courier New"/>
          <w:color w:val="000000"/>
          <w:sz w:val="20"/>
          <w:szCs w:val="20"/>
        </w:rPr>
        <w:t>;</w:t>
      </w:r>
    </w:p>
    <w:p w14:paraId="767BE81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case</w:t>
      </w:r>
      <w:r w:rsidRPr="003040B7">
        <w:rPr>
          <w:rFonts w:ascii="Courier New" w:hAnsi="Courier New" w:cs="Courier New"/>
          <w:color w:val="000000"/>
          <w:sz w:val="20"/>
          <w:szCs w:val="20"/>
        </w:rPr>
        <w:t xml:space="preserve"> </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0A835E8D"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overBy</w:t>
      </w:r>
      <w:r w:rsidRPr="003040B7">
        <w:rPr>
          <w:rFonts w:ascii="Courier New" w:hAnsi="Courier New" w:cs="Courier New"/>
          <w:color w:val="000000"/>
          <w:sz w:val="20"/>
          <w:szCs w:val="20"/>
        </w:rPr>
        <w:t xml:space="preserve"> = </w:t>
      </w:r>
      <w:r w:rsidRPr="003040B7">
        <w:rPr>
          <w:rFonts w:ascii="Courier New" w:hAnsi="Courier New" w:cs="Courier New"/>
          <w:b/>
          <w:bCs/>
          <w:color w:val="7F0055"/>
          <w:sz w:val="20"/>
          <w:szCs w:val="20"/>
        </w:rPr>
        <w:t>true</w:t>
      </w:r>
      <w:r w:rsidRPr="003040B7">
        <w:rPr>
          <w:rFonts w:ascii="Courier New" w:hAnsi="Courier New" w:cs="Courier New"/>
          <w:color w:val="000000"/>
          <w:sz w:val="20"/>
          <w:szCs w:val="20"/>
        </w:rPr>
        <w:t>;</w:t>
      </w:r>
    </w:p>
    <w:p w14:paraId="6CCEF081"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[2] = </w:t>
      </w:r>
      <w:r w:rsidRPr="003040B7">
        <w:rPr>
          <w:rFonts w:ascii="Courier New" w:hAnsi="Courier New" w:cs="Courier New"/>
          <w:b/>
          <w:bCs/>
          <w:color w:val="7F0055"/>
          <w:sz w:val="20"/>
          <w:szCs w:val="20"/>
        </w:rPr>
        <w:t>true</w:t>
      </w:r>
      <w:r w:rsidRPr="003040B7">
        <w:rPr>
          <w:rFonts w:ascii="Courier New" w:hAnsi="Courier New" w:cs="Courier New"/>
          <w:color w:val="000000"/>
          <w:sz w:val="20"/>
          <w:szCs w:val="20"/>
        </w:rPr>
        <w:t>;</w:t>
      </w:r>
    </w:p>
    <w:p w14:paraId="59ED8849"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[4] = </w:t>
      </w:r>
      <w:r w:rsidRPr="003040B7">
        <w:rPr>
          <w:rFonts w:ascii="Courier New" w:hAnsi="Courier New" w:cs="Courier New"/>
          <w:b/>
          <w:bCs/>
          <w:color w:val="7F0055"/>
          <w:sz w:val="20"/>
          <w:szCs w:val="20"/>
        </w:rPr>
        <w:t>true</w:t>
      </w:r>
      <w:r w:rsidRPr="003040B7">
        <w:rPr>
          <w:rFonts w:ascii="Courier New" w:hAnsi="Courier New" w:cs="Courier New"/>
          <w:color w:val="000000"/>
          <w:sz w:val="20"/>
          <w:szCs w:val="20"/>
        </w:rPr>
        <w:t>;</w:t>
      </w:r>
    </w:p>
    <w:p w14:paraId="08924971"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break</w:t>
      </w:r>
      <w:r w:rsidRPr="003040B7">
        <w:rPr>
          <w:rFonts w:ascii="Courier New" w:hAnsi="Courier New" w:cs="Courier New"/>
          <w:color w:val="000000"/>
          <w:sz w:val="20"/>
          <w:szCs w:val="20"/>
        </w:rPr>
        <w:t>;</w:t>
      </w:r>
    </w:p>
    <w:p w14:paraId="6F181D4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case</w:t>
      </w:r>
      <w:r w:rsidRPr="003040B7">
        <w:rPr>
          <w:rFonts w:ascii="Courier New" w:hAnsi="Courier New" w:cs="Courier New"/>
          <w:color w:val="000000"/>
          <w:sz w:val="20"/>
          <w:szCs w:val="20"/>
        </w:rPr>
        <w:t xml:space="preserve"> </w:t>
      </w:r>
      <w:r w:rsidRPr="003040B7">
        <w:rPr>
          <w:rFonts w:ascii="Courier New" w:hAnsi="Courier New" w:cs="Courier New"/>
          <w:color w:val="2A00FF"/>
          <w:sz w:val="20"/>
          <w:szCs w:val="20"/>
        </w:rPr>
        <w:t>"M"</w:t>
      </w:r>
      <w:r w:rsidRPr="003040B7">
        <w:rPr>
          <w:rFonts w:ascii="Courier New" w:hAnsi="Courier New" w:cs="Courier New"/>
          <w:color w:val="000000"/>
          <w:sz w:val="20"/>
          <w:szCs w:val="20"/>
        </w:rPr>
        <w:t>:</w:t>
      </w:r>
    </w:p>
    <w:p w14:paraId="0B27697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metBy</w:t>
      </w:r>
      <w:r w:rsidRPr="003040B7">
        <w:rPr>
          <w:rFonts w:ascii="Courier New" w:hAnsi="Courier New" w:cs="Courier New"/>
          <w:color w:val="000000"/>
          <w:sz w:val="20"/>
          <w:szCs w:val="20"/>
        </w:rPr>
        <w:t xml:space="preserve"> = </w:t>
      </w:r>
      <w:r w:rsidRPr="003040B7">
        <w:rPr>
          <w:rFonts w:ascii="Courier New" w:hAnsi="Courier New" w:cs="Courier New"/>
          <w:b/>
          <w:bCs/>
          <w:color w:val="7F0055"/>
          <w:sz w:val="20"/>
          <w:szCs w:val="20"/>
        </w:rPr>
        <w:t>true</w:t>
      </w:r>
      <w:r w:rsidRPr="003040B7">
        <w:rPr>
          <w:rFonts w:ascii="Courier New" w:hAnsi="Courier New" w:cs="Courier New"/>
          <w:color w:val="000000"/>
          <w:sz w:val="20"/>
          <w:szCs w:val="20"/>
        </w:rPr>
        <w:t>;</w:t>
      </w:r>
    </w:p>
    <w:p w14:paraId="020495EE"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[3] = </w:t>
      </w:r>
      <w:r w:rsidRPr="003040B7">
        <w:rPr>
          <w:rFonts w:ascii="Courier New" w:hAnsi="Courier New" w:cs="Courier New"/>
          <w:b/>
          <w:bCs/>
          <w:color w:val="7F0055"/>
          <w:sz w:val="20"/>
          <w:szCs w:val="20"/>
        </w:rPr>
        <w:t>true</w:t>
      </w:r>
      <w:r w:rsidRPr="003040B7">
        <w:rPr>
          <w:rFonts w:ascii="Courier New" w:hAnsi="Courier New" w:cs="Courier New"/>
          <w:color w:val="000000"/>
          <w:sz w:val="20"/>
          <w:szCs w:val="20"/>
        </w:rPr>
        <w:t>;</w:t>
      </w:r>
    </w:p>
    <w:p w14:paraId="04F86D5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[4] = </w:t>
      </w:r>
      <w:r w:rsidRPr="003040B7">
        <w:rPr>
          <w:rFonts w:ascii="Courier New" w:hAnsi="Courier New" w:cs="Courier New"/>
          <w:b/>
          <w:bCs/>
          <w:color w:val="7F0055"/>
          <w:sz w:val="20"/>
          <w:szCs w:val="20"/>
        </w:rPr>
        <w:t>true</w:t>
      </w:r>
      <w:r w:rsidRPr="003040B7">
        <w:rPr>
          <w:rFonts w:ascii="Courier New" w:hAnsi="Courier New" w:cs="Courier New"/>
          <w:color w:val="000000"/>
          <w:sz w:val="20"/>
          <w:szCs w:val="20"/>
        </w:rPr>
        <w:t>;</w:t>
      </w:r>
    </w:p>
    <w:p w14:paraId="49870D41"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break</w:t>
      </w:r>
      <w:r w:rsidRPr="003040B7">
        <w:rPr>
          <w:rFonts w:ascii="Courier New" w:hAnsi="Courier New" w:cs="Courier New"/>
          <w:color w:val="000000"/>
          <w:sz w:val="20"/>
          <w:szCs w:val="20"/>
        </w:rPr>
        <w:t>;</w:t>
      </w:r>
    </w:p>
    <w:p w14:paraId="5D1449FF"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case</w:t>
      </w:r>
      <w:r w:rsidRPr="003040B7">
        <w:rPr>
          <w:rFonts w:ascii="Courier New" w:hAnsi="Courier New" w:cs="Courier New"/>
          <w:color w:val="000000"/>
          <w:sz w:val="20"/>
          <w:szCs w:val="20"/>
        </w:rPr>
        <w:t xml:space="preserve"> </w:t>
      </w:r>
      <w:r w:rsidRPr="003040B7">
        <w:rPr>
          <w:rFonts w:ascii="Courier New" w:hAnsi="Courier New" w:cs="Courier New"/>
          <w:color w:val="2A00FF"/>
          <w:sz w:val="20"/>
          <w:szCs w:val="20"/>
        </w:rPr>
        <w:t>"P"</w:t>
      </w:r>
      <w:r w:rsidRPr="003040B7">
        <w:rPr>
          <w:rFonts w:ascii="Courier New" w:hAnsi="Courier New" w:cs="Courier New"/>
          <w:color w:val="000000"/>
          <w:sz w:val="20"/>
          <w:szCs w:val="20"/>
        </w:rPr>
        <w:t>:</w:t>
      </w:r>
    </w:p>
    <w:p w14:paraId="6E67B2E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after</w:t>
      </w:r>
      <w:r w:rsidRPr="003040B7">
        <w:rPr>
          <w:rFonts w:ascii="Courier New" w:hAnsi="Courier New" w:cs="Courier New"/>
          <w:color w:val="000000"/>
          <w:sz w:val="20"/>
          <w:szCs w:val="20"/>
        </w:rPr>
        <w:t xml:space="preserve"> = </w:t>
      </w:r>
      <w:r w:rsidRPr="003040B7">
        <w:rPr>
          <w:rFonts w:ascii="Courier New" w:hAnsi="Courier New" w:cs="Courier New"/>
          <w:b/>
          <w:bCs/>
          <w:color w:val="7F0055"/>
          <w:sz w:val="20"/>
          <w:szCs w:val="20"/>
        </w:rPr>
        <w:t>true</w:t>
      </w:r>
      <w:r w:rsidRPr="003040B7">
        <w:rPr>
          <w:rFonts w:ascii="Courier New" w:hAnsi="Courier New" w:cs="Courier New"/>
          <w:color w:val="000000"/>
          <w:sz w:val="20"/>
          <w:szCs w:val="20"/>
        </w:rPr>
        <w:t>;</w:t>
      </w:r>
    </w:p>
    <w:p w14:paraId="1B47E82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[4] = </w:t>
      </w:r>
      <w:r w:rsidRPr="003040B7">
        <w:rPr>
          <w:rFonts w:ascii="Courier New" w:hAnsi="Courier New" w:cs="Courier New"/>
          <w:b/>
          <w:bCs/>
          <w:color w:val="7F0055"/>
          <w:sz w:val="20"/>
          <w:szCs w:val="20"/>
        </w:rPr>
        <w:t>true</w:t>
      </w:r>
      <w:r w:rsidRPr="003040B7">
        <w:rPr>
          <w:rFonts w:ascii="Courier New" w:hAnsi="Courier New" w:cs="Courier New"/>
          <w:color w:val="000000"/>
          <w:sz w:val="20"/>
          <w:szCs w:val="20"/>
        </w:rPr>
        <w:t>;</w:t>
      </w:r>
    </w:p>
    <w:p w14:paraId="30A28AC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[4] = </w:t>
      </w:r>
      <w:r w:rsidRPr="003040B7">
        <w:rPr>
          <w:rFonts w:ascii="Courier New" w:hAnsi="Courier New" w:cs="Courier New"/>
          <w:b/>
          <w:bCs/>
          <w:color w:val="7F0055"/>
          <w:sz w:val="20"/>
          <w:szCs w:val="20"/>
        </w:rPr>
        <w:t>true</w:t>
      </w:r>
      <w:r w:rsidRPr="003040B7">
        <w:rPr>
          <w:rFonts w:ascii="Courier New" w:hAnsi="Courier New" w:cs="Courier New"/>
          <w:color w:val="000000"/>
          <w:sz w:val="20"/>
          <w:szCs w:val="20"/>
        </w:rPr>
        <w:t>;</w:t>
      </w:r>
    </w:p>
    <w:p w14:paraId="66B2768A"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break</w:t>
      </w:r>
      <w:r w:rsidRPr="003040B7">
        <w:rPr>
          <w:rFonts w:ascii="Courier New" w:hAnsi="Courier New" w:cs="Courier New"/>
          <w:color w:val="000000"/>
          <w:sz w:val="20"/>
          <w:szCs w:val="20"/>
        </w:rPr>
        <w:t>;</w:t>
      </w:r>
    </w:p>
    <w:p w14:paraId="677A7734"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default</w:t>
      </w:r>
      <w:r w:rsidRPr="003040B7">
        <w:rPr>
          <w:rFonts w:ascii="Courier New" w:hAnsi="Courier New" w:cs="Courier New"/>
          <w:color w:val="000000"/>
          <w:sz w:val="20"/>
          <w:szCs w:val="20"/>
        </w:rPr>
        <w:t>:</w:t>
      </w:r>
    </w:p>
    <w:p w14:paraId="603BF56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System.</w:t>
      </w:r>
      <w:r w:rsidRPr="003040B7">
        <w:rPr>
          <w:rFonts w:ascii="Courier New" w:hAnsi="Courier New" w:cs="Courier New"/>
          <w:b/>
          <w:bCs/>
          <w:i/>
          <w:iCs/>
          <w:color w:val="0000C0"/>
          <w:sz w:val="20"/>
          <w:szCs w:val="20"/>
        </w:rPr>
        <w:t>out</w:t>
      </w:r>
      <w:r w:rsidRPr="003040B7">
        <w:rPr>
          <w:rFonts w:ascii="Courier New" w:hAnsi="Courier New" w:cs="Courier New"/>
          <w:color w:val="000000"/>
          <w:sz w:val="20"/>
          <w:szCs w:val="20"/>
        </w:rPr>
        <w:t>.println(</w:t>
      </w:r>
      <w:r w:rsidRPr="003040B7">
        <w:rPr>
          <w:rFonts w:ascii="Courier New" w:hAnsi="Courier New" w:cs="Courier New"/>
          <w:color w:val="2A00FF"/>
          <w:sz w:val="20"/>
          <w:szCs w:val="20"/>
        </w:rPr>
        <w:t>"ERROR! : Invalid Interval!"</w:t>
      </w:r>
      <w:r w:rsidRPr="003040B7">
        <w:rPr>
          <w:rFonts w:ascii="Courier New" w:hAnsi="Courier New" w:cs="Courier New"/>
          <w:color w:val="000000"/>
          <w:sz w:val="20"/>
          <w:szCs w:val="20"/>
        </w:rPr>
        <w:t>);</w:t>
      </w:r>
    </w:p>
    <w:p w14:paraId="7741953A"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break</w:t>
      </w:r>
      <w:r w:rsidRPr="003040B7">
        <w:rPr>
          <w:rFonts w:ascii="Courier New" w:hAnsi="Courier New" w:cs="Courier New"/>
          <w:color w:val="000000"/>
          <w:sz w:val="20"/>
          <w:szCs w:val="20"/>
        </w:rPr>
        <w:t>;</w:t>
      </w:r>
    </w:p>
    <w:p w14:paraId="2A06D01A"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626A3D0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t>}</w:t>
      </w:r>
    </w:p>
    <w:p w14:paraId="20B314C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p>
    <w:p w14:paraId="112FC4DF"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public</w:t>
      </w:r>
      <w:r w:rsidRPr="003040B7">
        <w:rPr>
          <w:rFonts w:ascii="Courier New" w:hAnsi="Courier New" w:cs="Courier New"/>
          <w:color w:val="000000"/>
          <w:sz w:val="20"/>
          <w:szCs w:val="20"/>
        </w:rPr>
        <w:t xml:space="preserve"> Interval eval(Interval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p>
    <w:p w14:paraId="70A05E8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t xml:space="preserve">Interval </w:t>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 xml:space="preserve"> = </w:t>
      </w:r>
      <w:r w:rsidRPr="003040B7">
        <w:rPr>
          <w:rFonts w:ascii="Courier New" w:hAnsi="Courier New" w:cs="Courier New"/>
          <w:b/>
          <w:bCs/>
          <w:color w:val="7F0055"/>
          <w:sz w:val="20"/>
          <w:szCs w:val="20"/>
        </w:rPr>
        <w:t>new</w:t>
      </w:r>
      <w:r w:rsidRPr="003040B7">
        <w:rPr>
          <w:rFonts w:ascii="Courier New" w:hAnsi="Courier New" w:cs="Courier New"/>
          <w:color w:val="000000"/>
          <w:sz w:val="20"/>
          <w:szCs w:val="20"/>
        </w:rPr>
        <w:t xml:space="preserve"> Interval();</w:t>
      </w:r>
    </w:p>
    <w:p w14:paraId="5358224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 xml:space="preserve"> (</w:t>
      </w:r>
      <w:r w:rsidRPr="003040B7">
        <w:rPr>
          <w:rFonts w:ascii="Courier New" w:hAnsi="Courier New" w:cs="Courier New"/>
          <w:color w:val="0000C0"/>
          <w:sz w:val="20"/>
          <w:szCs w:val="20"/>
        </w:rPr>
        <w:t>rel</w:t>
      </w:r>
      <w:r w:rsidRPr="003040B7">
        <w:rPr>
          <w:rFonts w:ascii="Courier New" w:hAnsi="Courier New" w:cs="Courier New"/>
          <w:color w:val="000000"/>
          <w:sz w:val="20"/>
          <w:szCs w:val="20"/>
        </w:rPr>
        <w:t>.equals(</w:t>
      </w:r>
      <w:r w:rsidRPr="003040B7">
        <w:rPr>
          <w:rFonts w:ascii="Courier New" w:hAnsi="Courier New" w:cs="Courier New"/>
          <w:color w:val="2A00FF"/>
          <w:sz w:val="20"/>
          <w:szCs w:val="20"/>
        </w:rPr>
        <w:t>"e"</w:t>
      </w:r>
      <w:r w:rsidRPr="003040B7">
        <w:rPr>
          <w:rFonts w:ascii="Courier New" w:hAnsi="Courier New" w:cs="Courier New"/>
          <w:color w:val="000000"/>
          <w:sz w:val="20"/>
          <w:szCs w:val="20"/>
        </w:rPr>
        <w:t xml:space="preserve">)){ </w:t>
      </w:r>
      <w:r w:rsidRPr="003040B7">
        <w:rPr>
          <w:rFonts w:ascii="Courier New" w:hAnsi="Courier New" w:cs="Courier New"/>
          <w:color w:val="3F7F5F"/>
          <w:sz w:val="20"/>
          <w:szCs w:val="20"/>
        </w:rPr>
        <w:t>//if a == b then b-&gt;c == a-&gt;c</w:t>
      </w:r>
    </w:p>
    <w:p w14:paraId="7727327D"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.get());</w:t>
      </w:r>
    </w:p>
    <w:p w14:paraId="35C8D08F"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t xml:space="preserve">} </w:t>
      </w:r>
      <w:r w:rsidRPr="003040B7">
        <w:rPr>
          <w:rFonts w:ascii="Courier New" w:hAnsi="Courier New" w:cs="Courier New"/>
          <w:b/>
          <w:bCs/>
          <w:color w:val="7F0055"/>
          <w:sz w:val="20"/>
          <w:szCs w:val="20"/>
        </w:rPr>
        <w:t>else</w:t>
      </w:r>
      <w:r w:rsidRPr="003040B7">
        <w:rPr>
          <w:rFonts w:ascii="Courier New" w:hAnsi="Courier New" w:cs="Courier New"/>
          <w:color w:val="000000"/>
          <w:sz w:val="20"/>
          <w:szCs w:val="20"/>
        </w:rPr>
        <w:t xml:space="preserve"> </w:t>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 xml:space="preserve">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.get().equals(</w:t>
      </w:r>
      <w:r w:rsidRPr="003040B7">
        <w:rPr>
          <w:rFonts w:ascii="Courier New" w:hAnsi="Courier New" w:cs="Courier New"/>
          <w:color w:val="2A00FF"/>
          <w:sz w:val="20"/>
          <w:szCs w:val="20"/>
        </w:rPr>
        <w:t>"e"</w:t>
      </w:r>
      <w:r w:rsidRPr="003040B7">
        <w:rPr>
          <w:rFonts w:ascii="Courier New" w:hAnsi="Courier New" w:cs="Courier New"/>
          <w:color w:val="000000"/>
          <w:sz w:val="20"/>
          <w:szCs w:val="20"/>
        </w:rPr>
        <w:t xml:space="preserve">)){ </w:t>
      </w:r>
      <w:r w:rsidRPr="003040B7">
        <w:rPr>
          <w:rFonts w:ascii="Courier New" w:hAnsi="Courier New" w:cs="Courier New"/>
          <w:color w:val="3F7F5F"/>
          <w:sz w:val="20"/>
          <w:szCs w:val="20"/>
        </w:rPr>
        <w:t>//if b == c then a-&gt;b == a-&gt;c</w:t>
      </w:r>
    </w:p>
    <w:p w14:paraId="73F5CE3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.set(get());</w:t>
      </w:r>
    </w:p>
    <w:p w14:paraId="37F4429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t xml:space="preserve">} </w:t>
      </w:r>
      <w:r w:rsidRPr="003040B7">
        <w:rPr>
          <w:rFonts w:ascii="Courier New" w:hAnsi="Courier New" w:cs="Courier New"/>
          <w:b/>
          <w:bCs/>
          <w:color w:val="7F0055"/>
          <w:sz w:val="20"/>
          <w:szCs w:val="20"/>
        </w:rPr>
        <w:t>else</w:t>
      </w:r>
      <w:r w:rsidRPr="003040B7">
        <w:rPr>
          <w:rFonts w:ascii="Courier New" w:hAnsi="Courier New" w:cs="Courier New"/>
          <w:color w:val="000000"/>
          <w:sz w:val="20"/>
          <w:szCs w:val="20"/>
        </w:rPr>
        <w:t xml:space="preserve"> {</w:t>
      </w:r>
    </w:p>
    <w:p w14:paraId="30AC2A9F" w14:textId="77777777" w:rsidR="003040B7" w:rsidRDefault="003040B7" w:rsidP="003040B7">
      <w:pPr>
        <w:autoSpaceDE w:val="0"/>
        <w:autoSpaceDN w:val="0"/>
        <w:adjustRightInd w:val="0"/>
        <w:spacing w:after="0" w:line="240" w:lineRule="auto"/>
        <w:rPr>
          <w:rFonts w:ascii="Courier New" w:hAnsi="Courier New" w:cs="Courier New"/>
          <w:color w:val="3F7F5F"/>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[0]){ </w:t>
      </w:r>
      <w:r w:rsidRPr="003040B7">
        <w:rPr>
          <w:rFonts w:ascii="Courier New" w:hAnsi="Courier New" w:cs="Courier New"/>
          <w:color w:val="3F7F5F"/>
          <w:sz w:val="20"/>
          <w:szCs w:val="20"/>
        </w:rPr>
        <w:t>//A ends before B _/0:_/_</w:t>
      </w:r>
    </w:p>
    <w:p w14:paraId="57EBE85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sidRPr="003040B7">
        <w:rPr>
          <w:rFonts w:ascii="Courier New" w:hAnsi="Courier New" w:cs="Courier New"/>
          <w:color w:val="3F7F5F"/>
          <w:sz w:val="20"/>
          <w:szCs w:val="20"/>
        </w:rPr>
        <w:t>//B starts after C (P) _/0:4/_</w:t>
      </w:r>
    </w:p>
    <w:p w14:paraId="103CE52A"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 xml:space="preserve">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[4]) </w:t>
      </w:r>
      <w:r w:rsidRPr="003040B7">
        <w:rPr>
          <w:rFonts w:ascii="Courier New" w:hAnsi="Courier New" w:cs="Courier New"/>
          <w:color w:val="6A3E3E"/>
          <w:sz w:val="20"/>
          <w:szCs w:val="20"/>
        </w:rPr>
        <w:t>result</w:t>
      </w:r>
      <w:r>
        <w:rPr>
          <w:rFonts w:ascii="Courier New" w:hAnsi="Courier New" w:cs="Courier New"/>
          <w:color w:val="000000"/>
          <w:sz w:val="20"/>
          <w:szCs w:val="20"/>
        </w:rPr>
        <w:t>.full();</w:t>
      </w:r>
    </w:p>
    <w:p w14:paraId="0B303F66"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3F7F5F"/>
          <w:sz w:val="20"/>
          <w:szCs w:val="20"/>
        </w:rPr>
        <w:t>//B starts at C-end/in C (M, O, F, D) _/0:2/_, _/0:3/_</w:t>
      </w:r>
    </w:p>
    <w:p w14:paraId="54FCD5F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 xml:space="preserve">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[3] ||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[2]) {</w:t>
      </w:r>
    </w:p>
    <w:p w14:paraId="02A846A3"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"p"</w:t>
      </w:r>
      <w:r w:rsidRPr="003040B7">
        <w:rPr>
          <w:rFonts w:ascii="Courier New" w:hAnsi="Courier New" w:cs="Courier New"/>
          <w:color w:val="000000"/>
          <w:sz w:val="20"/>
          <w:szCs w:val="20"/>
        </w:rPr>
        <w:t>);</w:t>
      </w:r>
    </w:p>
    <w:p w14:paraId="0CAA84A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"m"</w:t>
      </w:r>
      <w:r w:rsidRPr="003040B7">
        <w:rPr>
          <w:rFonts w:ascii="Courier New" w:hAnsi="Courier New" w:cs="Courier New"/>
          <w:color w:val="000000"/>
          <w:sz w:val="20"/>
          <w:szCs w:val="20"/>
        </w:rPr>
        <w:t>);</w:t>
      </w:r>
    </w:p>
    <w:p w14:paraId="04AFBF4F"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654AEC7D"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"s"</w:t>
      </w:r>
      <w:r w:rsidRPr="003040B7">
        <w:rPr>
          <w:rFonts w:ascii="Courier New" w:hAnsi="Courier New" w:cs="Courier New"/>
          <w:color w:val="000000"/>
          <w:sz w:val="20"/>
          <w:szCs w:val="20"/>
        </w:rPr>
        <w:t>);</w:t>
      </w:r>
    </w:p>
    <w:p w14:paraId="065F6E34"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"d"</w:t>
      </w:r>
      <w:r w:rsidRPr="003040B7">
        <w:rPr>
          <w:rFonts w:ascii="Courier New" w:hAnsi="Courier New" w:cs="Courier New"/>
          <w:color w:val="000000"/>
          <w:sz w:val="20"/>
          <w:szCs w:val="20"/>
        </w:rPr>
        <w:t>);</w:t>
      </w:r>
    </w:p>
    <w:p w14:paraId="161377F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03EE059E"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 xml:space="preserve">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[1]){ </w:t>
      </w:r>
      <w:r w:rsidRPr="003040B7">
        <w:rPr>
          <w:rFonts w:ascii="Courier New" w:hAnsi="Courier New" w:cs="Courier New"/>
          <w:color w:val="3F7F5F"/>
          <w:sz w:val="20"/>
          <w:szCs w:val="20"/>
        </w:rPr>
        <w:t>//B starts at C-start (s, e, S) _/0:1/_</w:t>
      </w:r>
    </w:p>
    <w:p w14:paraId="5D5A2B6E"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"p"</w:t>
      </w:r>
      <w:r w:rsidRPr="003040B7">
        <w:rPr>
          <w:rFonts w:ascii="Courier New" w:hAnsi="Courier New" w:cs="Courier New"/>
          <w:color w:val="000000"/>
          <w:sz w:val="20"/>
          <w:szCs w:val="20"/>
        </w:rPr>
        <w:t>);</w:t>
      </w:r>
    </w:p>
    <w:p w14:paraId="6740FB2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42F0832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 xml:space="preserve">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[0]){ </w:t>
      </w:r>
      <w:r w:rsidRPr="003040B7">
        <w:rPr>
          <w:rFonts w:ascii="Courier New" w:hAnsi="Courier New" w:cs="Courier New"/>
          <w:color w:val="3F7F5F"/>
          <w:sz w:val="20"/>
          <w:szCs w:val="20"/>
        </w:rPr>
        <w:t>//B starts before C (p, m, o, F, D) _/0:0/_</w:t>
      </w:r>
    </w:p>
    <w:p w14:paraId="1FE4438A"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"p"</w:t>
      </w:r>
      <w:r w:rsidRPr="003040B7">
        <w:rPr>
          <w:rFonts w:ascii="Courier New" w:hAnsi="Courier New" w:cs="Courier New"/>
          <w:color w:val="000000"/>
          <w:sz w:val="20"/>
          <w:szCs w:val="20"/>
        </w:rPr>
        <w:t>);</w:t>
      </w:r>
    </w:p>
    <w:p w14:paraId="12FFCCD8"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7A62276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228F59D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[1]){ </w:t>
      </w:r>
      <w:r w:rsidRPr="003040B7">
        <w:rPr>
          <w:rFonts w:ascii="Courier New" w:hAnsi="Courier New" w:cs="Courier New"/>
          <w:color w:val="3F7F5F"/>
          <w:sz w:val="20"/>
          <w:szCs w:val="20"/>
        </w:rPr>
        <w:t>//A ends at B-start _/1:_/_</w:t>
      </w:r>
    </w:p>
    <w:p w14:paraId="70764D7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[0]){ </w:t>
      </w:r>
      <w:r w:rsidRPr="003040B7">
        <w:rPr>
          <w:rFonts w:ascii="Courier New" w:hAnsi="Courier New" w:cs="Courier New"/>
          <w:color w:val="3F7F5F"/>
          <w:sz w:val="20"/>
          <w:szCs w:val="20"/>
        </w:rPr>
        <w:t>//B starts before c (p, m, o, F, D) _/1:0/_</w:t>
      </w:r>
    </w:p>
    <w:p w14:paraId="0586CF9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lastRenderedPageBreak/>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"p"</w:t>
      </w:r>
      <w:r w:rsidRPr="003040B7">
        <w:rPr>
          <w:rFonts w:ascii="Courier New" w:hAnsi="Courier New" w:cs="Courier New"/>
          <w:color w:val="000000"/>
          <w:sz w:val="20"/>
          <w:szCs w:val="20"/>
        </w:rPr>
        <w:t>);</w:t>
      </w:r>
    </w:p>
    <w:p w14:paraId="1FD5683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590B892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[1]){ </w:t>
      </w:r>
      <w:r w:rsidRPr="003040B7">
        <w:rPr>
          <w:rFonts w:ascii="Courier New" w:hAnsi="Courier New" w:cs="Courier New"/>
          <w:color w:val="3F7F5F"/>
          <w:sz w:val="20"/>
          <w:szCs w:val="20"/>
        </w:rPr>
        <w:t>//B starts at C-start (s, S) _/1:1/_</w:t>
      </w:r>
    </w:p>
    <w:p w14:paraId="2A988298"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"m"</w:t>
      </w:r>
      <w:r w:rsidRPr="003040B7">
        <w:rPr>
          <w:rFonts w:ascii="Courier New" w:hAnsi="Courier New" w:cs="Courier New"/>
          <w:color w:val="000000"/>
          <w:sz w:val="20"/>
          <w:szCs w:val="20"/>
        </w:rPr>
        <w:t>);</w:t>
      </w:r>
    </w:p>
    <w:p w14:paraId="37D6BF43"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4474301A"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[2]){ </w:t>
      </w:r>
      <w:r w:rsidRPr="003040B7">
        <w:rPr>
          <w:rFonts w:ascii="Courier New" w:hAnsi="Courier New" w:cs="Courier New"/>
          <w:color w:val="3F7F5F"/>
          <w:sz w:val="20"/>
          <w:szCs w:val="20"/>
        </w:rPr>
        <w:t>//B starts within C (d, f, O) _/1:2/_</w:t>
      </w:r>
    </w:p>
    <w:p w14:paraId="3866293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4247FFA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"d"</w:t>
      </w:r>
      <w:r w:rsidRPr="003040B7">
        <w:rPr>
          <w:rFonts w:ascii="Courier New" w:hAnsi="Courier New" w:cs="Courier New"/>
          <w:color w:val="000000"/>
          <w:sz w:val="20"/>
          <w:szCs w:val="20"/>
        </w:rPr>
        <w:t>);</w:t>
      </w:r>
    </w:p>
    <w:p w14:paraId="5F28110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"s"</w:t>
      </w:r>
      <w:r w:rsidRPr="003040B7">
        <w:rPr>
          <w:rFonts w:ascii="Courier New" w:hAnsi="Courier New" w:cs="Courier New"/>
          <w:color w:val="000000"/>
          <w:sz w:val="20"/>
          <w:szCs w:val="20"/>
        </w:rPr>
        <w:t>);</w:t>
      </w:r>
    </w:p>
    <w:p w14:paraId="1F22CF9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15832369"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[3]){ </w:t>
      </w:r>
      <w:r w:rsidRPr="003040B7">
        <w:rPr>
          <w:rFonts w:ascii="Courier New" w:hAnsi="Courier New" w:cs="Courier New"/>
          <w:color w:val="3F7F5F"/>
          <w:sz w:val="20"/>
          <w:szCs w:val="20"/>
        </w:rPr>
        <w:t>//B starts at C-end (M) _/1:3/_</w:t>
      </w:r>
    </w:p>
    <w:p w14:paraId="62F22C2A"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"f"</w:t>
      </w:r>
      <w:r w:rsidRPr="003040B7">
        <w:rPr>
          <w:rFonts w:ascii="Courier New" w:hAnsi="Courier New" w:cs="Courier New"/>
          <w:color w:val="000000"/>
          <w:sz w:val="20"/>
          <w:szCs w:val="20"/>
        </w:rPr>
        <w:t>);</w:t>
      </w:r>
    </w:p>
    <w:p w14:paraId="7F9529D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"F"</w:t>
      </w:r>
      <w:r w:rsidRPr="003040B7">
        <w:rPr>
          <w:rFonts w:ascii="Courier New" w:hAnsi="Courier New" w:cs="Courier New"/>
          <w:color w:val="000000"/>
          <w:sz w:val="20"/>
          <w:szCs w:val="20"/>
        </w:rPr>
        <w:t>);</w:t>
      </w:r>
    </w:p>
    <w:p w14:paraId="1873DEA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"e"</w:t>
      </w:r>
      <w:r w:rsidRPr="003040B7">
        <w:rPr>
          <w:rFonts w:ascii="Courier New" w:hAnsi="Courier New" w:cs="Courier New"/>
          <w:color w:val="000000"/>
          <w:sz w:val="20"/>
          <w:szCs w:val="20"/>
        </w:rPr>
        <w:t>);</w:t>
      </w:r>
    </w:p>
    <w:p w14:paraId="303063C9"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4B70F0AF"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[4]){ </w:t>
      </w:r>
      <w:r w:rsidRPr="003040B7">
        <w:rPr>
          <w:rFonts w:ascii="Courier New" w:hAnsi="Courier New" w:cs="Courier New"/>
          <w:color w:val="3F7F5F"/>
          <w:sz w:val="20"/>
          <w:szCs w:val="20"/>
        </w:rPr>
        <w:t>//B starts after C (P) _/1:4/_</w:t>
      </w:r>
    </w:p>
    <w:p w14:paraId="46CE3B2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"P"</w:t>
      </w:r>
      <w:r w:rsidRPr="003040B7">
        <w:rPr>
          <w:rFonts w:ascii="Courier New" w:hAnsi="Courier New" w:cs="Courier New"/>
          <w:color w:val="000000"/>
          <w:sz w:val="20"/>
          <w:szCs w:val="20"/>
        </w:rPr>
        <w:t>);</w:t>
      </w:r>
    </w:p>
    <w:p w14:paraId="70C0D96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"M"</w:t>
      </w:r>
      <w:r w:rsidRPr="003040B7">
        <w:rPr>
          <w:rFonts w:ascii="Courier New" w:hAnsi="Courier New" w:cs="Courier New"/>
          <w:color w:val="000000"/>
          <w:sz w:val="20"/>
          <w:szCs w:val="20"/>
        </w:rPr>
        <w:t>);</w:t>
      </w:r>
    </w:p>
    <w:p w14:paraId="31613D21"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7A72E67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"S"</w:t>
      </w:r>
      <w:r w:rsidRPr="003040B7">
        <w:rPr>
          <w:rFonts w:ascii="Courier New" w:hAnsi="Courier New" w:cs="Courier New"/>
          <w:color w:val="000000"/>
          <w:sz w:val="20"/>
          <w:szCs w:val="20"/>
        </w:rPr>
        <w:t>);</w:t>
      </w:r>
    </w:p>
    <w:p w14:paraId="24FF538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"D"</w:t>
      </w:r>
      <w:r w:rsidRPr="003040B7">
        <w:rPr>
          <w:rFonts w:ascii="Courier New" w:hAnsi="Courier New" w:cs="Courier New"/>
          <w:color w:val="000000"/>
          <w:sz w:val="20"/>
          <w:szCs w:val="20"/>
        </w:rPr>
        <w:t>);</w:t>
      </w:r>
    </w:p>
    <w:p w14:paraId="7233E07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4B373C8D"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211AC8DD"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[2]){ </w:t>
      </w:r>
      <w:r w:rsidRPr="003040B7">
        <w:rPr>
          <w:rFonts w:ascii="Courier New" w:hAnsi="Courier New" w:cs="Courier New"/>
          <w:color w:val="3F7F5F"/>
          <w:sz w:val="20"/>
          <w:szCs w:val="20"/>
        </w:rPr>
        <w:t>//A ends within B _/2:_/_</w:t>
      </w:r>
    </w:p>
    <w:p w14:paraId="1B987F6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[0]){ </w:t>
      </w:r>
      <w:r w:rsidRPr="003040B7">
        <w:rPr>
          <w:rFonts w:ascii="Courier New" w:hAnsi="Courier New" w:cs="Courier New"/>
          <w:color w:val="3F7F5F"/>
          <w:sz w:val="20"/>
          <w:szCs w:val="20"/>
        </w:rPr>
        <w:t>//A starts before B (o) 0/2:_/_</w:t>
      </w:r>
    </w:p>
    <w:p w14:paraId="445B95D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3F7F5F"/>
          <w:sz w:val="20"/>
          <w:szCs w:val="20"/>
        </w:rPr>
        <w:t>//B ends before/at C (p) 0/2:_/0, 0/2:_/1</w:t>
      </w:r>
    </w:p>
    <w:p w14:paraId="088F23C8"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[0] ||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[1]){</w:t>
      </w:r>
    </w:p>
    <w:p w14:paraId="765C739D"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"p"</w:t>
      </w:r>
      <w:r w:rsidRPr="003040B7">
        <w:rPr>
          <w:rFonts w:ascii="Courier New" w:hAnsi="Courier New" w:cs="Courier New"/>
          <w:color w:val="000000"/>
          <w:sz w:val="20"/>
          <w:szCs w:val="20"/>
        </w:rPr>
        <w:t>);</w:t>
      </w:r>
    </w:p>
    <w:p w14:paraId="53CC449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5E6F7CAA"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 xml:space="preserve">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[2]){ </w:t>
      </w:r>
      <w:r w:rsidRPr="003040B7">
        <w:rPr>
          <w:rFonts w:ascii="Courier New" w:hAnsi="Courier New" w:cs="Courier New"/>
          <w:color w:val="3F7F5F"/>
          <w:sz w:val="20"/>
          <w:szCs w:val="20"/>
        </w:rPr>
        <w:t>//B ends within C (o, s, d) 0/2:_/2</w:t>
      </w:r>
    </w:p>
    <w:p w14:paraId="760E679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21A9D46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[0]){ </w:t>
      </w:r>
      <w:r w:rsidRPr="003040B7">
        <w:rPr>
          <w:rFonts w:ascii="Courier New" w:hAnsi="Courier New" w:cs="Courier New"/>
          <w:color w:val="3F7F5F"/>
          <w:sz w:val="20"/>
          <w:szCs w:val="20"/>
        </w:rPr>
        <w:t>//0/2:0/2</w:t>
      </w:r>
    </w:p>
    <w:p w14:paraId="0B46D36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"m"</w:t>
      </w:r>
      <w:r w:rsidRPr="003040B7">
        <w:rPr>
          <w:rFonts w:ascii="Courier New" w:hAnsi="Courier New" w:cs="Courier New"/>
          <w:color w:val="000000"/>
          <w:sz w:val="20"/>
          <w:szCs w:val="20"/>
        </w:rPr>
        <w:t>);</w:t>
      </w:r>
    </w:p>
    <w:p w14:paraId="37280728"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"p"</w:t>
      </w:r>
      <w:r w:rsidRPr="003040B7">
        <w:rPr>
          <w:rFonts w:ascii="Courier New" w:hAnsi="Courier New" w:cs="Courier New"/>
          <w:color w:val="000000"/>
          <w:sz w:val="20"/>
          <w:szCs w:val="20"/>
        </w:rPr>
        <w:t>);</w:t>
      </w:r>
    </w:p>
    <w:p w14:paraId="15A757F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4FE718D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 xml:space="preserve">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[2]){ </w:t>
      </w:r>
      <w:r w:rsidRPr="003040B7">
        <w:rPr>
          <w:rFonts w:ascii="Courier New" w:hAnsi="Courier New" w:cs="Courier New"/>
          <w:color w:val="3F7F5F"/>
          <w:sz w:val="20"/>
          <w:szCs w:val="20"/>
        </w:rPr>
        <w:t>// 0/2:2/2</w:t>
      </w:r>
    </w:p>
    <w:p w14:paraId="6FB0D61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"d"</w:t>
      </w:r>
      <w:r w:rsidRPr="003040B7">
        <w:rPr>
          <w:rFonts w:ascii="Courier New" w:hAnsi="Courier New" w:cs="Courier New"/>
          <w:color w:val="000000"/>
          <w:sz w:val="20"/>
          <w:szCs w:val="20"/>
        </w:rPr>
        <w:t>);</w:t>
      </w:r>
    </w:p>
    <w:p w14:paraId="6E11C5A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"s"</w:t>
      </w:r>
      <w:r w:rsidRPr="003040B7">
        <w:rPr>
          <w:rFonts w:ascii="Courier New" w:hAnsi="Courier New" w:cs="Courier New"/>
          <w:color w:val="000000"/>
          <w:sz w:val="20"/>
          <w:szCs w:val="20"/>
        </w:rPr>
        <w:t>);</w:t>
      </w:r>
    </w:p>
    <w:p w14:paraId="3AD7C82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0326FE41"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09F4B4E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 xml:space="preserve">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[3]){ </w:t>
      </w:r>
      <w:r w:rsidRPr="003040B7">
        <w:rPr>
          <w:rFonts w:ascii="Courier New" w:hAnsi="Courier New" w:cs="Courier New"/>
          <w:color w:val="3F7F5F"/>
          <w:sz w:val="20"/>
          <w:szCs w:val="20"/>
        </w:rPr>
        <w:t>//B ends at C-end (f, F) 0/2:_/3</w:t>
      </w:r>
    </w:p>
    <w:p w14:paraId="0BCD62C9"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61536118"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[0]){ </w:t>
      </w:r>
      <w:r w:rsidRPr="003040B7">
        <w:rPr>
          <w:rFonts w:ascii="Courier New" w:hAnsi="Courier New" w:cs="Courier New"/>
          <w:color w:val="3F7F5F"/>
          <w:sz w:val="20"/>
          <w:szCs w:val="20"/>
        </w:rPr>
        <w:t>//B starts before C (F) 0/2:1/3</w:t>
      </w:r>
    </w:p>
    <w:p w14:paraId="56C0CD7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"p"</w:t>
      </w:r>
      <w:r w:rsidRPr="003040B7">
        <w:rPr>
          <w:rFonts w:ascii="Courier New" w:hAnsi="Courier New" w:cs="Courier New"/>
          <w:color w:val="000000"/>
          <w:sz w:val="20"/>
          <w:szCs w:val="20"/>
        </w:rPr>
        <w:t>);</w:t>
      </w:r>
    </w:p>
    <w:p w14:paraId="3D97D2F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"m"</w:t>
      </w:r>
      <w:r w:rsidRPr="003040B7">
        <w:rPr>
          <w:rFonts w:ascii="Courier New" w:hAnsi="Courier New" w:cs="Courier New"/>
          <w:color w:val="000000"/>
          <w:sz w:val="20"/>
          <w:szCs w:val="20"/>
        </w:rPr>
        <w:t>);</w:t>
      </w:r>
    </w:p>
    <w:p w14:paraId="0485C539"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1AEBCD9D"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[2]){ </w:t>
      </w:r>
      <w:r w:rsidRPr="003040B7">
        <w:rPr>
          <w:rFonts w:ascii="Courier New" w:hAnsi="Courier New" w:cs="Courier New"/>
          <w:color w:val="3F7F5F"/>
          <w:sz w:val="20"/>
          <w:szCs w:val="20"/>
        </w:rPr>
        <w:t>//B starts within C (f) 0/2:2/3</w:t>
      </w:r>
    </w:p>
    <w:p w14:paraId="633BB276"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"s"</w:t>
      </w:r>
      <w:r w:rsidRPr="003040B7">
        <w:rPr>
          <w:rFonts w:ascii="Courier New" w:hAnsi="Courier New" w:cs="Courier New"/>
          <w:color w:val="000000"/>
          <w:sz w:val="20"/>
          <w:szCs w:val="20"/>
        </w:rPr>
        <w:t>);</w:t>
      </w:r>
    </w:p>
    <w:p w14:paraId="043A3C14"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"d"</w:t>
      </w:r>
      <w:r w:rsidRPr="003040B7">
        <w:rPr>
          <w:rFonts w:ascii="Courier New" w:hAnsi="Courier New" w:cs="Courier New"/>
          <w:color w:val="000000"/>
          <w:sz w:val="20"/>
          <w:szCs w:val="20"/>
        </w:rPr>
        <w:t>);</w:t>
      </w:r>
    </w:p>
    <w:p w14:paraId="491F6B43"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5562B25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465FCA7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 xml:space="preserve">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[4]){ </w:t>
      </w:r>
      <w:r w:rsidRPr="003040B7">
        <w:rPr>
          <w:rFonts w:ascii="Courier New" w:hAnsi="Courier New" w:cs="Courier New"/>
          <w:color w:val="3F7F5F"/>
          <w:sz w:val="20"/>
          <w:szCs w:val="20"/>
        </w:rPr>
        <w:t>//B ends after C 0/2:_/4</w:t>
      </w:r>
    </w:p>
    <w:p w14:paraId="63E7B097" w14:textId="77777777" w:rsidR="003040B7" w:rsidRDefault="003040B7" w:rsidP="003040B7">
      <w:pPr>
        <w:autoSpaceDE w:val="0"/>
        <w:autoSpaceDN w:val="0"/>
        <w:adjustRightInd w:val="0"/>
        <w:spacing w:after="0" w:line="240" w:lineRule="auto"/>
        <w:rPr>
          <w:rFonts w:ascii="Courier New" w:hAnsi="Courier New" w:cs="Courier New"/>
          <w:color w:val="3F7F5F"/>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[0] ||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[1]){ </w:t>
      </w:r>
      <w:r w:rsidRPr="003040B7">
        <w:rPr>
          <w:rFonts w:ascii="Courier New" w:hAnsi="Courier New" w:cs="Courier New"/>
          <w:color w:val="3F7F5F"/>
          <w:sz w:val="20"/>
          <w:szCs w:val="20"/>
        </w:rPr>
        <w:t>// 0/2:0/4, 0/2:1/4</w:t>
      </w:r>
    </w:p>
    <w:p w14:paraId="4A6E7DE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sidRPr="003040B7">
        <w:rPr>
          <w:rFonts w:ascii="Courier New" w:hAnsi="Courier New" w:cs="Courier New"/>
          <w:color w:val="3F7F5F"/>
          <w:sz w:val="20"/>
          <w:szCs w:val="20"/>
        </w:rPr>
        <w:t>//B starts before C (D) 0/2:0/4</w:t>
      </w:r>
    </w:p>
    <w:p w14:paraId="0BDFDF3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Pr>
          <w:rFonts w:ascii="Courier New" w:hAnsi="Courier New" w:cs="Courier New"/>
          <w:color w:val="000000"/>
          <w:sz w:val="20"/>
          <w:szCs w:val="20"/>
        </w:rPr>
        <w:t>[0])</w:t>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"p"</w:t>
      </w:r>
      <w:r w:rsidRPr="003040B7">
        <w:rPr>
          <w:rFonts w:ascii="Courier New" w:hAnsi="Courier New" w:cs="Courier New"/>
          <w:color w:val="000000"/>
          <w:sz w:val="20"/>
          <w:szCs w:val="20"/>
        </w:rPr>
        <w:t>);</w:t>
      </w:r>
    </w:p>
    <w:p w14:paraId="2683A0A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"m"</w:t>
      </w:r>
      <w:r w:rsidRPr="003040B7">
        <w:rPr>
          <w:rFonts w:ascii="Courier New" w:hAnsi="Courier New" w:cs="Courier New"/>
          <w:color w:val="000000"/>
          <w:sz w:val="20"/>
          <w:szCs w:val="20"/>
        </w:rPr>
        <w:t>);</w:t>
      </w:r>
    </w:p>
    <w:p w14:paraId="22B694FD"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lastRenderedPageBreak/>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517E667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792E5BD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"F"</w:t>
      </w:r>
      <w:r w:rsidRPr="003040B7">
        <w:rPr>
          <w:rFonts w:ascii="Courier New" w:hAnsi="Courier New" w:cs="Courier New"/>
          <w:color w:val="000000"/>
          <w:sz w:val="20"/>
          <w:szCs w:val="20"/>
        </w:rPr>
        <w:t>);</w:t>
      </w:r>
    </w:p>
    <w:p w14:paraId="02863B2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"D"</w:t>
      </w:r>
      <w:r w:rsidRPr="003040B7">
        <w:rPr>
          <w:rFonts w:ascii="Courier New" w:hAnsi="Courier New" w:cs="Courier New"/>
          <w:color w:val="000000"/>
          <w:sz w:val="20"/>
          <w:szCs w:val="20"/>
        </w:rPr>
        <w:t>);</w:t>
      </w:r>
    </w:p>
    <w:p w14:paraId="7298C86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 xml:space="preserve">} </w:t>
      </w:r>
      <w:r w:rsidRPr="003040B7">
        <w:rPr>
          <w:rFonts w:ascii="Courier New" w:hAnsi="Courier New" w:cs="Courier New"/>
          <w:b/>
          <w:bCs/>
          <w:color w:val="7F0055"/>
          <w:sz w:val="20"/>
          <w:szCs w:val="20"/>
        </w:rPr>
        <w:t>else</w:t>
      </w:r>
      <w:r w:rsidRPr="003040B7">
        <w:rPr>
          <w:rFonts w:ascii="Courier New" w:hAnsi="Courier New" w:cs="Courier New"/>
          <w:color w:val="000000"/>
          <w:sz w:val="20"/>
          <w:szCs w:val="20"/>
        </w:rPr>
        <w:t xml:space="preserve"> { </w:t>
      </w:r>
      <w:r w:rsidRPr="003040B7">
        <w:rPr>
          <w:rFonts w:ascii="Courier New" w:hAnsi="Courier New" w:cs="Courier New"/>
          <w:color w:val="3F7F5F"/>
          <w:sz w:val="20"/>
          <w:szCs w:val="20"/>
        </w:rPr>
        <w:t>// 0/2:2/4, 0/2:3/4, 0/2:4/4</w:t>
      </w:r>
    </w:p>
    <w:p w14:paraId="6A4CBA7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"D"</w:t>
      </w:r>
      <w:r w:rsidRPr="003040B7">
        <w:rPr>
          <w:rFonts w:ascii="Courier New" w:hAnsi="Courier New" w:cs="Courier New"/>
          <w:color w:val="000000"/>
          <w:sz w:val="20"/>
          <w:szCs w:val="20"/>
        </w:rPr>
        <w:t>);</w:t>
      </w:r>
    </w:p>
    <w:p w14:paraId="1C9B1844"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"S"</w:t>
      </w:r>
      <w:r w:rsidRPr="003040B7">
        <w:rPr>
          <w:rFonts w:ascii="Courier New" w:hAnsi="Courier New" w:cs="Courier New"/>
          <w:color w:val="000000"/>
          <w:sz w:val="20"/>
          <w:szCs w:val="20"/>
        </w:rPr>
        <w:t>);</w:t>
      </w:r>
    </w:p>
    <w:p w14:paraId="04FEADCA" w14:textId="77777777" w:rsidR="003040B7" w:rsidRDefault="003040B7" w:rsidP="003040B7">
      <w:pPr>
        <w:autoSpaceDE w:val="0"/>
        <w:autoSpaceDN w:val="0"/>
        <w:adjustRightInd w:val="0"/>
        <w:spacing w:after="0" w:line="240" w:lineRule="auto"/>
        <w:rPr>
          <w:rFonts w:ascii="Courier New" w:hAnsi="Courier New" w:cs="Courier New"/>
          <w:color w:val="000000"/>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395DE3FE"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3040B7">
        <w:rPr>
          <w:rFonts w:ascii="Courier New" w:hAnsi="Courier New" w:cs="Courier New"/>
          <w:color w:val="3F7F5F"/>
          <w:sz w:val="20"/>
          <w:szCs w:val="20"/>
        </w:rPr>
        <w:t>//B starts within C (O) 0/2:2/4</w:t>
      </w:r>
    </w:p>
    <w:p w14:paraId="6200574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Pr>
          <w:rFonts w:ascii="Courier New" w:hAnsi="Courier New" w:cs="Courier New"/>
          <w:color w:val="000000"/>
          <w:sz w:val="20"/>
          <w:szCs w:val="20"/>
        </w:rPr>
        <w:t>[2]){</w:t>
      </w:r>
    </w:p>
    <w:p w14:paraId="4221D826"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276E05F8"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"F"</w:t>
      </w:r>
      <w:r w:rsidRPr="003040B7">
        <w:rPr>
          <w:rFonts w:ascii="Courier New" w:hAnsi="Courier New" w:cs="Courier New"/>
          <w:color w:val="000000"/>
          <w:sz w:val="20"/>
          <w:szCs w:val="20"/>
        </w:rPr>
        <w:t>);</w:t>
      </w:r>
    </w:p>
    <w:p w14:paraId="42E7BE9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"e"</w:t>
      </w:r>
      <w:r w:rsidRPr="003040B7">
        <w:rPr>
          <w:rFonts w:ascii="Courier New" w:hAnsi="Courier New" w:cs="Courier New"/>
          <w:color w:val="000000"/>
          <w:sz w:val="20"/>
          <w:szCs w:val="20"/>
        </w:rPr>
        <w:t>);</w:t>
      </w:r>
    </w:p>
    <w:p w14:paraId="4F880D09"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"d"</w:t>
      </w:r>
      <w:r w:rsidRPr="003040B7">
        <w:rPr>
          <w:rFonts w:ascii="Courier New" w:hAnsi="Courier New" w:cs="Courier New"/>
          <w:color w:val="000000"/>
          <w:sz w:val="20"/>
          <w:szCs w:val="20"/>
        </w:rPr>
        <w:t>);</w:t>
      </w:r>
    </w:p>
    <w:p w14:paraId="3168EC1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"f"</w:t>
      </w:r>
      <w:r w:rsidRPr="003040B7">
        <w:rPr>
          <w:rFonts w:ascii="Courier New" w:hAnsi="Courier New" w:cs="Courier New"/>
          <w:color w:val="000000"/>
          <w:sz w:val="20"/>
          <w:szCs w:val="20"/>
        </w:rPr>
        <w:t>);</w:t>
      </w:r>
    </w:p>
    <w:p w14:paraId="2136BFD9"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"s"</w:t>
      </w:r>
      <w:r w:rsidRPr="003040B7">
        <w:rPr>
          <w:rFonts w:ascii="Courier New" w:hAnsi="Courier New" w:cs="Courier New"/>
          <w:color w:val="000000"/>
          <w:sz w:val="20"/>
          <w:szCs w:val="20"/>
        </w:rPr>
        <w:t>);</w:t>
      </w:r>
    </w:p>
    <w:p w14:paraId="4C6A9ADC" w14:textId="77777777" w:rsidR="003040B7" w:rsidRDefault="003040B7" w:rsidP="003040B7">
      <w:pPr>
        <w:autoSpaceDE w:val="0"/>
        <w:autoSpaceDN w:val="0"/>
        <w:adjustRightInd w:val="0"/>
        <w:spacing w:after="0" w:line="240" w:lineRule="auto"/>
        <w:rPr>
          <w:rFonts w:ascii="Courier New" w:hAnsi="Courier New" w:cs="Courier New"/>
          <w:color w:val="000000"/>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30C3B826"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3040B7">
        <w:rPr>
          <w:rFonts w:ascii="Courier New" w:hAnsi="Courier New" w:cs="Courier New"/>
          <w:color w:val="3F7F5F"/>
          <w:sz w:val="20"/>
          <w:szCs w:val="20"/>
        </w:rPr>
        <w:t>//B starts after C (P) 0:2/4/4</w:t>
      </w:r>
    </w:p>
    <w:p w14:paraId="5F7C558E"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 xml:space="preserve">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Pr>
          <w:rFonts w:ascii="Courier New" w:hAnsi="Courier New" w:cs="Courier New"/>
          <w:color w:val="000000"/>
          <w:sz w:val="20"/>
          <w:szCs w:val="20"/>
        </w:rPr>
        <w:t>[4]){</w:t>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"M"</w:t>
      </w:r>
      <w:r w:rsidRPr="003040B7">
        <w:rPr>
          <w:rFonts w:ascii="Courier New" w:hAnsi="Courier New" w:cs="Courier New"/>
          <w:color w:val="000000"/>
          <w:sz w:val="20"/>
          <w:szCs w:val="20"/>
        </w:rPr>
        <w:t>);</w:t>
      </w:r>
    </w:p>
    <w:p w14:paraId="3FEB1AED"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"P"</w:t>
      </w:r>
      <w:r w:rsidRPr="003040B7">
        <w:rPr>
          <w:rFonts w:ascii="Courier New" w:hAnsi="Courier New" w:cs="Courier New"/>
          <w:color w:val="000000"/>
          <w:sz w:val="20"/>
          <w:szCs w:val="20"/>
        </w:rPr>
        <w:t>);</w:t>
      </w:r>
    </w:p>
    <w:p w14:paraId="3974D6F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52682FB4"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01FAE20A"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10BE3E5A"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6D6AB65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 xml:space="preserve"> (</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[1]){ </w:t>
      </w:r>
      <w:r w:rsidRPr="003040B7">
        <w:rPr>
          <w:rFonts w:ascii="Courier New" w:hAnsi="Courier New" w:cs="Courier New"/>
          <w:color w:val="3F7F5F"/>
          <w:sz w:val="20"/>
          <w:szCs w:val="20"/>
        </w:rPr>
        <w:t>//A starts at B-start (s) 1/2:_/_</w:t>
      </w:r>
    </w:p>
    <w:p w14:paraId="31E15E6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3F7F5F"/>
          <w:sz w:val="20"/>
          <w:szCs w:val="20"/>
        </w:rPr>
        <w:t>//B ends before C/at C-start (p, M) 1/2:_/0, 1/2:_/1</w:t>
      </w:r>
    </w:p>
    <w:p w14:paraId="2DEF5D93"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[0] ||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[1]){</w:t>
      </w:r>
    </w:p>
    <w:p w14:paraId="52E5A72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"P"</w:t>
      </w:r>
      <w:r w:rsidRPr="003040B7">
        <w:rPr>
          <w:rFonts w:ascii="Courier New" w:hAnsi="Courier New" w:cs="Courier New"/>
          <w:color w:val="000000"/>
          <w:sz w:val="20"/>
          <w:szCs w:val="20"/>
        </w:rPr>
        <w:t>);</w:t>
      </w:r>
    </w:p>
    <w:p w14:paraId="4F4B037F"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0BD2080A"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[2]){ </w:t>
      </w:r>
      <w:r w:rsidRPr="003040B7">
        <w:rPr>
          <w:rFonts w:ascii="Courier New" w:hAnsi="Courier New" w:cs="Courier New"/>
          <w:color w:val="3F7F5F"/>
          <w:sz w:val="20"/>
          <w:szCs w:val="20"/>
        </w:rPr>
        <w:t>//B ends within C 1/2:_/2</w:t>
      </w:r>
    </w:p>
    <w:p w14:paraId="138B268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[0]){ </w:t>
      </w:r>
      <w:r w:rsidRPr="003040B7">
        <w:rPr>
          <w:rFonts w:ascii="Courier New" w:hAnsi="Courier New" w:cs="Courier New"/>
          <w:color w:val="3F7F5F"/>
          <w:sz w:val="20"/>
          <w:szCs w:val="20"/>
        </w:rPr>
        <w:t>//B starts before C (o) 1/2:0/2</w:t>
      </w:r>
    </w:p>
    <w:p w14:paraId="5C50BF2F"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"p"</w:t>
      </w:r>
      <w:r w:rsidRPr="003040B7">
        <w:rPr>
          <w:rFonts w:ascii="Courier New" w:hAnsi="Courier New" w:cs="Courier New"/>
          <w:color w:val="000000"/>
          <w:sz w:val="20"/>
          <w:szCs w:val="20"/>
        </w:rPr>
        <w:t>);</w:t>
      </w:r>
    </w:p>
    <w:p w14:paraId="20C3613E"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"m"</w:t>
      </w:r>
      <w:r w:rsidRPr="003040B7">
        <w:rPr>
          <w:rFonts w:ascii="Courier New" w:hAnsi="Courier New" w:cs="Courier New"/>
          <w:color w:val="000000"/>
          <w:sz w:val="20"/>
          <w:szCs w:val="20"/>
        </w:rPr>
        <w:t>);</w:t>
      </w:r>
    </w:p>
    <w:p w14:paraId="027641F9"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0DCD94A6"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22CC57B6"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[1]){ </w:t>
      </w:r>
      <w:r w:rsidRPr="003040B7">
        <w:rPr>
          <w:rFonts w:ascii="Courier New" w:hAnsi="Courier New" w:cs="Courier New"/>
          <w:color w:val="3F7F5F"/>
          <w:sz w:val="20"/>
          <w:szCs w:val="20"/>
        </w:rPr>
        <w:t>//B starts at C (s) 1/2:1/2</w:t>
      </w:r>
    </w:p>
    <w:p w14:paraId="144D9C7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"s"</w:t>
      </w:r>
      <w:r w:rsidRPr="003040B7">
        <w:rPr>
          <w:rFonts w:ascii="Courier New" w:hAnsi="Courier New" w:cs="Courier New"/>
          <w:color w:val="000000"/>
          <w:sz w:val="20"/>
          <w:szCs w:val="20"/>
        </w:rPr>
        <w:t>);</w:t>
      </w:r>
    </w:p>
    <w:p w14:paraId="00782F51"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1DBBDEBD"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[2]){ </w:t>
      </w:r>
      <w:r w:rsidRPr="003040B7">
        <w:rPr>
          <w:rFonts w:ascii="Courier New" w:hAnsi="Courier New" w:cs="Courier New"/>
          <w:color w:val="3F7F5F"/>
          <w:sz w:val="20"/>
          <w:szCs w:val="20"/>
        </w:rPr>
        <w:t>//B starts within C (d) 1/2:2/2</w:t>
      </w:r>
    </w:p>
    <w:p w14:paraId="4B5CC7D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"d"</w:t>
      </w:r>
      <w:r w:rsidRPr="003040B7">
        <w:rPr>
          <w:rFonts w:ascii="Courier New" w:hAnsi="Courier New" w:cs="Courier New"/>
          <w:color w:val="000000"/>
          <w:sz w:val="20"/>
          <w:szCs w:val="20"/>
        </w:rPr>
        <w:t>);</w:t>
      </w:r>
    </w:p>
    <w:p w14:paraId="416C280A" w14:textId="77777777" w:rsidR="003040B7" w:rsidRDefault="003040B7" w:rsidP="003040B7">
      <w:pPr>
        <w:autoSpaceDE w:val="0"/>
        <w:autoSpaceDN w:val="0"/>
        <w:adjustRightInd w:val="0"/>
        <w:spacing w:after="0" w:line="240" w:lineRule="auto"/>
        <w:rPr>
          <w:rFonts w:ascii="Courier New" w:hAnsi="Courier New" w:cs="Courier New"/>
          <w:color w:val="000000"/>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6D48D30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3040B7">
        <w:rPr>
          <w:rFonts w:ascii="Courier New" w:hAnsi="Courier New" w:cs="Courier New"/>
          <w:color w:val="3F7F5F"/>
          <w:sz w:val="20"/>
          <w:szCs w:val="20"/>
        </w:rPr>
        <w:t>//B ends at C-end/after C</w:t>
      </w:r>
    </w:p>
    <w:p w14:paraId="1DD3E99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[3] ||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Pr>
          <w:rFonts w:ascii="Courier New" w:hAnsi="Courier New" w:cs="Courier New"/>
          <w:color w:val="000000"/>
          <w:sz w:val="20"/>
          <w:szCs w:val="20"/>
        </w:rPr>
        <w:t>[4]){</w:t>
      </w:r>
    </w:p>
    <w:p w14:paraId="65B5150D" w14:textId="77777777" w:rsidR="003040B7" w:rsidRDefault="003040B7" w:rsidP="003040B7">
      <w:pPr>
        <w:autoSpaceDE w:val="0"/>
        <w:autoSpaceDN w:val="0"/>
        <w:adjustRightInd w:val="0"/>
        <w:spacing w:after="0" w:line="240" w:lineRule="auto"/>
        <w:rPr>
          <w:rFonts w:ascii="Courier New" w:hAnsi="Courier New" w:cs="Courier New"/>
          <w:color w:val="000000"/>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System.</w:t>
      </w:r>
      <w:r w:rsidRPr="003040B7">
        <w:rPr>
          <w:rFonts w:ascii="Courier New" w:hAnsi="Courier New" w:cs="Courier New"/>
          <w:b/>
          <w:bCs/>
          <w:i/>
          <w:iCs/>
          <w:color w:val="0000C0"/>
          <w:sz w:val="20"/>
          <w:szCs w:val="20"/>
        </w:rPr>
        <w:t>out</w:t>
      </w:r>
      <w:r w:rsidRPr="003040B7">
        <w:rPr>
          <w:rFonts w:ascii="Courier New" w:hAnsi="Courier New" w:cs="Courier New"/>
          <w:color w:val="000000"/>
          <w:sz w:val="20"/>
          <w:szCs w:val="20"/>
        </w:rPr>
        <w:t>.println(</w:t>
      </w:r>
    </w:p>
    <w:p w14:paraId="6EF593B3" w14:textId="77777777" w:rsidR="003040B7" w:rsidRPr="003040B7" w:rsidRDefault="003040B7" w:rsidP="003040B7">
      <w:pPr>
        <w:autoSpaceDE w:val="0"/>
        <w:autoSpaceDN w:val="0"/>
        <w:adjustRightInd w:val="0"/>
        <w:spacing w:after="0" w:line="240" w:lineRule="auto"/>
        <w:ind w:left="4320" w:firstLine="720"/>
        <w:rPr>
          <w:rFonts w:ascii="Courier New" w:hAnsi="Courier New" w:cs="Courier New"/>
          <w:sz w:val="20"/>
          <w:szCs w:val="20"/>
        </w:rPr>
      </w:pPr>
      <w:r>
        <w:rPr>
          <w:rFonts w:ascii="Courier New" w:hAnsi="Courier New" w:cs="Courier New"/>
          <w:color w:val="000000"/>
          <w:sz w:val="20"/>
          <w:szCs w:val="20"/>
        </w:rPr>
        <w:t xml:space="preserve">   </w:t>
      </w:r>
      <w:r w:rsidRPr="003040B7">
        <w:rPr>
          <w:rFonts w:ascii="Courier New" w:hAnsi="Courier New" w:cs="Courier New"/>
          <w:color w:val="2A00FF"/>
          <w:sz w:val="20"/>
          <w:szCs w:val="20"/>
        </w:rPr>
        <w:t>"Error!!!  Invalid B Interval!"</w:t>
      </w:r>
      <w:r w:rsidRPr="003040B7">
        <w:rPr>
          <w:rFonts w:ascii="Courier New" w:hAnsi="Courier New" w:cs="Courier New"/>
          <w:color w:val="000000"/>
          <w:sz w:val="20"/>
          <w:szCs w:val="20"/>
        </w:rPr>
        <w:t>);</w:t>
      </w:r>
    </w:p>
    <w:p w14:paraId="5E301D28"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76DB6D5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5AFF367D"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[3]){ </w:t>
      </w:r>
      <w:r w:rsidRPr="003040B7">
        <w:rPr>
          <w:rFonts w:ascii="Courier New" w:hAnsi="Courier New" w:cs="Courier New"/>
          <w:color w:val="3F7F5F"/>
          <w:sz w:val="20"/>
          <w:szCs w:val="20"/>
        </w:rPr>
        <w:t>//B ends at C-end 1/2:_/3</w:t>
      </w:r>
    </w:p>
    <w:p w14:paraId="0BDA522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[0]){ </w:t>
      </w:r>
      <w:r w:rsidRPr="003040B7">
        <w:rPr>
          <w:rFonts w:ascii="Courier New" w:hAnsi="Courier New" w:cs="Courier New"/>
          <w:color w:val="3F7F5F"/>
          <w:sz w:val="20"/>
          <w:szCs w:val="20"/>
        </w:rPr>
        <w:t>//B starts before C (F) 1/2:0/3</w:t>
      </w:r>
    </w:p>
    <w:p w14:paraId="518D3AA4"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"p"</w:t>
      </w:r>
      <w:r w:rsidRPr="003040B7">
        <w:rPr>
          <w:rFonts w:ascii="Courier New" w:hAnsi="Courier New" w:cs="Courier New"/>
          <w:color w:val="000000"/>
          <w:sz w:val="20"/>
          <w:szCs w:val="20"/>
        </w:rPr>
        <w:t>);</w:t>
      </w:r>
    </w:p>
    <w:p w14:paraId="320F7514"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"m"</w:t>
      </w:r>
      <w:r w:rsidRPr="003040B7">
        <w:rPr>
          <w:rFonts w:ascii="Courier New" w:hAnsi="Courier New" w:cs="Courier New"/>
          <w:color w:val="000000"/>
          <w:sz w:val="20"/>
          <w:szCs w:val="20"/>
        </w:rPr>
        <w:t>);</w:t>
      </w:r>
    </w:p>
    <w:p w14:paraId="160B4F6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4AF181F9"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2E1414B6"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[1]){ </w:t>
      </w:r>
      <w:r w:rsidRPr="003040B7">
        <w:rPr>
          <w:rFonts w:ascii="Courier New" w:hAnsi="Courier New" w:cs="Courier New"/>
          <w:color w:val="3F7F5F"/>
          <w:sz w:val="20"/>
          <w:szCs w:val="20"/>
        </w:rPr>
        <w:t>//B starts at C-start 1/2:1/3</w:t>
      </w:r>
    </w:p>
    <w:p w14:paraId="536B492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"s"</w:t>
      </w:r>
      <w:r w:rsidRPr="003040B7">
        <w:rPr>
          <w:rFonts w:ascii="Courier New" w:hAnsi="Courier New" w:cs="Courier New"/>
          <w:color w:val="000000"/>
          <w:sz w:val="20"/>
          <w:szCs w:val="20"/>
        </w:rPr>
        <w:t>);</w:t>
      </w:r>
    </w:p>
    <w:p w14:paraId="55E16DF9"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4444D461"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lastRenderedPageBreak/>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[2]){ </w:t>
      </w:r>
      <w:r w:rsidRPr="003040B7">
        <w:rPr>
          <w:rFonts w:ascii="Courier New" w:hAnsi="Courier New" w:cs="Courier New"/>
          <w:color w:val="3F7F5F"/>
          <w:sz w:val="20"/>
          <w:szCs w:val="20"/>
        </w:rPr>
        <w:t>//B starts within C (f) 1/2:2/3</w:t>
      </w:r>
    </w:p>
    <w:p w14:paraId="1F946EC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"d"</w:t>
      </w:r>
      <w:r w:rsidRPr="003040B7">
        <w:rPr>
          <w:rFonts w:ascii="Courier New" w:hAnsi="Courier New" w:cs="Courier New"/>
          <w:color w:val="000000"/>
          <w:sz w:val="20"/>
          <w:szCs w:val="20"/>
        </w:rPr>
        <w:t>);</w:t>
      </w:r>
    </w:p>
    <w:p w14:paraId="1C6B4E9F"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5BB3DA5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[3] ||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[4]){</w:t>
      </w:r>
    </w:p>
    <w:p w14:paraId="1DCB23E1" w14:textId="77777777" w:rsidR="003040B7" w:rsidRDefault="003040B7" w:rsidP="003040B7">
      <w:pPr>
        <w:autoSpaceDE w:val="0"/>
        <w:autoSpaceDN w:val="0"/>
        <w:adjustRightInd w:val="0"/>
        <w:spacing w:after="0" w:line="240" w:lineRule="auto"/>
        <w:rPr>
          <w:rFonts w:ascii="Courier New" w:hAnsi="Courier New" w:cs="Courier New"/>
          <w:color w:val="000000"/>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System.</w:t>
      </w:r>
      <w:r w:rsidRPr="003040B7">
        <w:rPr>
          <w:rFonts w:ascii="Courier New" w:hAnsi="Courier New" w:cs="Courier New"/>
          <w:b/>
          <w:bCs/>
          <w:i/>
          <w:iCs/>
          <w:color w:val="0000C0"/>
          <w:sz w:val="20"/>
          <w:szCs w:val="20"/>
        </w:rPr>
        <w:t>out</w:t>
      </w:r>
      <w:r w:rsidRPr="003040B7">
        <w:rPr>
          <w:rFonts w:ascii="Courier New" w:hAnsi="Courier New" w:cs="Courier New"/>
          <w:color w:val="000000"/>
          <w:sz w:val="20"/>
          <w:szCs w:val="20"/>
        </w:rPr>
        <w:t>.println(</w:t>
      </w:r>
    </w:p>
    <w:p w14:paraId="152C2909" w14:textId="77777777" w:rsidR="003040B7" w:rsidRPr="003040B7" w:rsidRDefault="003040B7" w:rsidP="003040B7">
      <w:pPr>
        <w:autoSpaceDE w:val="0"/>
        <w:autoSpaceDN w:val="0"/>
        <w:adjustRightInd w:val="0"/>
        <w:spacing w:after="0" w:line="240" w:lineRule="auto"/>
        <w:ind w:left="4320" w:firstLine="720"/>
        <w:rPr>
          <w:rFonts w:ascii="Courier New" w:hAnsi="Courier New" w:cs="Courier New"/>
          <w:sz w:val="20"/>
          <w:szCs w:val="20"/>
        </w:rPr>
      </w:pPr>
      <w:r>
        <w:rPr>
          <w:rFonts w:ascii="Courier New" w:hAnsi="Courier New" w:cs="Courier New"/>
          <w:color w:val="000000"/>
          <w:sz w:val="20"/>
          <w:szCs w:val="20"/>
        </w:rPr>
        <w:t xml:space="preserve">   </w:t>
      </w:r>
      <w:r w:rsidRPr="003040B7">
        <w:rPr>
          <w:rFonts w:ascii="Courier New" w:hAnsi="Courier New" w:cs="Courier New"/>
          <w:color w:val="2A00FF"/>
          <w:sz w:val="20"/>
          <w:szCs w:val="20"/>
        </w:rPr>
        <w:t>"Error!!!  Invalid B Interval!"</w:t>
      </w:r>
      <w:r w:rsidRPr="003040B7">
        <w:rPr>
          <w:rFonts w:ascii="Courier New" w:hAnsi="Courier New" w:cs="Courier New"/>
          <w:color w:val="000000"/>
          <w:sz w:val="20"/>
          <w:szCs w:val="20"/>
        </w:rPr>
        <w:t>);</w:t>
      </w:r>
    </w:p>
    <w:p w14:paraId="5A2EFDE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57CEA91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2E3A6121"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[4]){ </w:t>
      </w:r>
      <w:r w:rsidRPr="003040B7">
        <w:rPr>
          <w:rFonts w:ascii="Courier New" w:hAnsi="Courier New" w:cs="Courier New"/>
          <w:color w:val="3F7F5F"/>
          <w:sz w:val="20"/>
          <w:szCs w:val="20"/>
        </w:rPr>
        <w:t>//B ends after C 1/2:_/4</w:t>
      </w:r>
    </w:p>
    <w:p w14:paraId="10ACED2F"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[0]){ </w:t>
      </w:r>
      <w:r w:rsidRPr="003040B7">
        <w:rPr>
          <w:rFonts w:ascii="Courier New" w:hAnsi="Courier New" w:cs="Courier New"/>
          <w:color w:val="3F7F5F"/>
          <w:sz w:val="20"/>
          <w:szCs w:val="20"/>
        </w:rPr>
        <w:t>//B starts before C (F) 1/2:0/4</w:t>
      </w:r>
    </w:p>
    <w:p w14:paraId="5513CE68"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"p"</w:t>
      </w:r>
      <w:r w:rsidRPr="003040B7">
        <w:rPr>
          <w:rFonts w:ascii="Courier New" w:hAnsi="Courier New" w:cs="Courier New"/>
          <w:color w:val="000000"/>
          <w:sz w:val="20"/>
          <w:szCs w:val="20"/>
        </w:rPr>
        <w:t>);</w:t>
      </w:r>
    </w:p>
    <w:p w14:paraId="73E25DA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"m"</w:t>
      </w:r>
      <w:r w:rsidRPr="003040B7">
        <w:rPr>
          <w:rFonts w:ascii="Courier New" w:hAnsi="Courier New" w:cs="Courier New"/>
          <w:color w:val="000000"/>
          <w:sz w:val="20"/>
          <w:szCs w:val="20"/>
        </w:rPr>
        <w:t>);</w:t>
      </w:r>
    </w:p>
    <w:p w14:paraId="4E306CE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32CF60B1"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"F"</w:t>
      </w:r>
      <w:r w:rsidRPr="003040B7">
        <w:rPr>
          <w:rFonts w:ascii="Courier New" w:hAnsi="Courier New" w:cs="Courier New"/>
          <w:color w:val="000000"/>
          <w:sz w:val="20"/>
          <w:szCs w:val="20"/>
        </w:rPr>
        <w:t>);</w:t>
      </w:r>
    </w:p>
    <w:p w14:paraId="58BD40AA"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"D"</w:t>
      </w:r>
      <w:r w:rsidRPr="003040B7">
        <w:rPr>
          <w:rFonts w:ascii="Courier New" w:hAnsi="Courier New" w:cs="Courier New"/>
          <w:color w:val="000000"/>
          <w:sz w:val="20"/>
          <w:szCs w:val="20"/>
        </w:rPr>
        <w:t>);</w:t>
      </w:r>
    </w:p>
    <w:p w14:paraId="6F6695D8" w14:textId="77777777" w:rsidR="003040B7" w:rsidRDefault="003040B7" w:rsidP="003040B7">
      <w:pPr>
        <w:autoSpaceDE w:val="0"/>
        <w:autoSpaceDN w:val="0"/>
        <w:adjustRightInd w:val="0"/>
        <w:spacing w:after="0" w:line="240" w:lineRule="auto"/>
        <w:rPr>
          <w:rFonts w:ascii="Courier New" w:hAnsi="Courier New" w:cs="Courier New"/>
          <w:color w:val="000000"/>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4D8F626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3040B7">
        <w:rPr>
          <w:rFonts w:ascii="Courier New" w:hAnsi="Courier New" w:cs="Courier New"/>
          <w:color w:val="3F7F5F"/>
          <w:sz w:val="20"/>
          <w:szCs w:val="20"/>
        </w:rPr>
        <w:t>//B starts at C-start (S) 1/2:1/4</w:t>
      </w:r>
    </w:p>
    <w:p w14:paraId="10BDCDBA"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Pr>
          <w:rFonts w:ascii="Courier New" w:hAnsi="Courier New" w:cs="Courier New"/>
          <w:color w:val="000000"/>
          <w:sz w:val="20"/>
          <w:szCs w:val="20"/>
        </w:rPr>
        <w:t>[1]){</w:t>
      </w:r>
    </w:p>
    <w:p w14:paraId="5C8A0BA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"s"</w:t>
      </w:r>
      <w:r w:rsidRPr="003040B7">
        <w:rPr>
          <w:rFonts w:ascii="Courier New" w:hAnsi="Courier New" w:cs="Courier New"/>
          <w:color w:val="000000"/>
          <w:sz w:val="20"/>
          <w:szCs w:val="20"/>
        </w:rPr>
        <w:t>);</w:t>
      </w:r>
    </w:p>
    <w:p w14:paraId="36EE9AAE"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"e"</w:t>
      </w:r>
      <w:r w:rsidRPr="003040B7">
        <w:rPr>
          <w:rFonts w:ascii="Courier New" w:hAnsi="Courier New" w:cs="Courier New"/>
          <w:color w:val="000000"/>
          <w:sz w:val="20"/>
          <w:szCs w:val="20"/>
        </w:rPr>
        <w:t>);</w:t>
      </w:r>
    </w:p>
    <w:p w14:paraId="7AB0CCD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"S"</w:t>
      </w:r>
      <w:r w:rsidRPr="003040B7">
        <w:rPr>
          <w:rFonts w:ascii="Courier New" w:hAnsi="Courier New" w:cs="Courier New"/>
          <w:color w:val="000000"/>
          <w:sz w:val="20"/>
          <w:szCs w:val="20"/>
        </w:rPr>
        <w:t>);</w:t>
      </w:r>
    </w:p>
    <w:p w14:paraId="6BAF46D1"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3E3CC3BA"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[2]){ </w:t>
      </w:r>
      <w:r w:rsidRPr="003040B7">
        <w:rPr>
          <w:rFonts w:ascii="Courier New" w:hAnsi="Courier New" w:cs="Courier New"/>
          <w:color w:val="3F7F5F"/>
          <w:sz w:val="20"/>
          <w:szCs w:val="20"/>
        </w:rPr>
        <w:t>//B starts within C (O) 1/2:2/4</w:t>
      </w:r>
    </w:p>
    <w:p w14:paraId="3C2D7D8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"d"</w:t>
      </w:r>
      <w:r w:rsidRPr="003040B7">
        <w:rPr>
          <w:rFonts w:ascii="Courier New" w:hAnsi="Courier New" w:cs="Courier New"/>
          <w:color w:val="000000"/>
          <w:sz w:val="20"/>
          <w:szCs w:val="20"/>
        </w:rPr>
        <w:t>);</w:t>
      </w:r>
    </w:p>
    <w:p w14:paraId="38357E68"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"f"</w:t>
      </w:r>
      <w:r w:rsidRPr="003040B7">
        <w:rPr>
          <w:rFonts w:ascii="Courier New" w:hAnsi="Courier New" w:cs="Courier New"/>
          <w:color w:val="000000"/>
          <w:sz w:val="20"/>
          <w:szCs w:val="20"/>
        </w:rPr>
        <w:t>);</w:t>
      </w:r>
    </w:p>
    <w:p w14:paraId="773F37DD"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4F4F228E"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29ED726F"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[3]){ </w:t>
      </w:r>
      <w:r w:rsidRPr="003040B7">
        <w:rPr>
          <w:rFonts w:ascii="Courier New" w:hAnsi="Courier New" w:cs="Courier New"/>
          <w:color w:val="3F7F5F"/>
          <w:sz w:val="20"/>
          <w:szCs w:val="20"/>
        </w:rPr>
        <w:t>//B starts at C-end (M) 1/2:3/4</w:t>
      </w:r>
    </w:p>
    <w:p w14:paraId="154BE5C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"M"</w:t>
      </w:r>
      <w:r w:rsidRPr="003040B7">
        <w:rPr>
          <w:rFonts w:ascii="Courier New" w:hAnsi="Courier New" w:cs="Courier New"/>
          <w:color w:val="000000"/>
          <w:sz w:val="20"/>
          <w:szCs w:val="20"/>
        </w:rPr>
        <w:t>);</w:t>
      </w:r>
    </w:p>
    <w:p w14:paraId="1BBB4B94"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7B4F346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[4]){ </w:t>
      </w:r>
      <w:r w:rsidRPr="003040B7">
        <w:rPr>
          <w:rFonts w:ascii="Courier New" w:hAnsi="Courier New" w:cs="Courier New"/>
          <w:color w:val="3F7F5F"/>
          <w:sz w:val="20"/>
          <w:szCs w:val="20"/>
        </w:rPr>
        <w:t>//B ends after C (P) 1/2:4/4</w:t>
      </w:r>
    </w:p>
    <w:p w14:paraId="2899F969"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"P"</w:t>
      </w:r>
      <w:r w:rsidRPr="003040B7">
        <w:rPr>
          <w:rFonts w:ascii="Courier New" w:hAnsi="Courier New" w:cs="Courier New"/>
          <w:color w:val="000000"/>
          <w:sz w:val="20"/>
          <w:szCs w:val="20"/>
        </w:rPr>
        <w:t>);</w:t>
      </w:r>
    </w:p>
    <w:p w14:paraId="3601E838"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0236733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7DEF4B76"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602EF47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[2]){ </w:t>
      </w:r>
      <w:r w:rsidRPr="003040B7">
        <w:rPr>
          <w:rFonts w:ascii="Courier New" w:hAnsi="Courier New" w:cs="Courier New"/>
          <w:color w:val="3F7F5F"/>
          <w:sz w:val="20"/>
          <w:szCs w:val="20"/>
        </w:rPr>
        <w:t>//A starts within B (d) 2/2:_/_</w:t>
      </w:r>
    </w:p>
    <w:p w14:paraId="0464664D"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3F7F5F"/>
          <w:sz w:val="20"/>
          <w:szCs w:val="20"/>
        </w:rPr>
        <w:t>//B ends before/at C-start 2/2:_/0, 2/2:_/1</w:t>
      </w:r>
    </w:p>
    <w:p w14:paraId="1AB543E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[0] ||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[1]){</w:t>
      </w:r>
    </w:p>
    <w:p w14:paraId="36F9F983"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"p"</w:t>
      </w:r>
      <w:r w:rsidRPr="003040B7">
        <w:rPr>
          <w:rFonts w:ascii="Courier New" w:hAnsi="Courier New" w:cs="Courier New"/>
          <w:color w:val="000000"/>
          <w:sz w:val="20"/>
          <w:szCs w:val="20"/>
        </w:rPr>
        <w:t>);</w:t>
      </w:r>
    </w:p>
    <w:p w14:paraId="2EE5EA36"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4556E85E"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3F7F5F"/>
          <w:sz w:val="20"/>
          <w:szCs w:val="20"/>
        </w:rPr>
        <w:t>//B ends in C/at C-end 2/2:_/2, 2/2:_/3</w:t>
      </w:r>
    </w:p>
    <w:p w14:paraId="321D3451"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[2] ||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[3]){</w:t>
      </w:r>
    </w:p>
    <w:p w14:paraId="256CDCE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3F7F5F"/>
          <w:sz w:val="20"/>
          <w:szCs w:val="20"/>
        </w:rPr>
        <w:t>//B starts before C (o, F) 2/2:0/2, 2/2:0/3</w:t>
      </w:r>
    </w:p>
    <w:p w14:paraId="5C6406E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[0]){</w:t>
      </w:r>
    </w:p>
    <w:p w14:paraId="0468A19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"p"</w:t>
      </w:r>
      <w:r w:rsidRPr="003040B7">
        <w:rPr>
          <w:rFonts w:ascii="Courier New" w:hAnsi="Courier New" w:cs="Courier New"/>
          <w:color w:val="000000"/>
          <w:sz w:val="20"/>
          <w:szCs w:val="20"/>
        </w:rPr>
        <w:t>);</w:t>
      </w:r>
    </w:p>
    <w:p w14:paraId="3D0C962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"m"</w:t>
      </w:r>
      <w:r w:rsidRPr="003040B7">
        <w:rPr>
          <w:rFonts w:ascii="Courier New" w:hAnsi="Courier New" w:cs="Courier New"/>
          <w:color w:val="000000"/>
          <w:sz w:val="20"/>
          <w:szCs w:val="20"/>
        </w:rPr>
        <w:t>);</w:t>
      </w:r>
    </w:p>
    <w:p w14:paraId="26E9C7D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71A3486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"d"</w:t>
      </w:r>
      <w:r w:rsidRPr="003040B7">
        <w:rPr>
          <w:rFonts w:ascii="Courier New" w:hAnsi="Courier New" w:cs="Courier New"/>
          <w:color w:val="000000"/>
          <w:sz w:val="20"/>
          <w:szCs w:val="20"/>
        </w:rPr>
        <w:t>);</w:t>
      </w:r>
    </w:p>
    <w:p w14:paraId="201CBEEE"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"s"</w:t>
      </w:r>
      <w:r w:rsidRPr="003040B7">
        <w:rPr>
          <w:rFonts w:ascii="Courier New" w:hAnsi="Courier New" w:cs="Courier New"/>
          <w:color w:val="000000"/>
          <w:sz w:val="20"/>
          <w:szCs w:val="20"/>
        </w:rPr>
        <w:t>);</w:t>
      </w:r>
    </w:p>
    <w:p w14:paraId="09D57686"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5D309FC9"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3F7F5F"/>
          <w:sz w:val="20"/>
          <w:szCs w:val="20"/>
        </w:rPr>
        <w:t xml:space="preserve">//B starts at C-start/in C </w:t>
      </w:r>
    </w:p>
    <w:p w14:paraId="2D6EC93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3F7F5F"/>
          <w:sz w:val="20"/>
          <w:szCs w:val="20"/>
        </w:rPr>
        <w:t>//2/2:1/2, 2/2:2/2, 2/2:1/3, 2/2:2/3</w:t>
      </w:r>
    </w:p>
    <w:p w14:paraId="0E296194"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[1]||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[2]){</w:t>
      </w:r>
    </w:p>
    <w:p w14:paraId="6491192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"d"</w:t>
      </w:r>
      <w:r w:rsidRPr="003040B7">
        <w:rPr>
          <w:rFonts w:ascii="Courier New" w:hAnsi="Courier New" w:cs="Courier New"/>
          <w:color w:val="000000"/>
          <w:sz w:val="20"/>
          <w:szCs w:val="20"/>
        </w:rPr>
        <w:t>);</w:t>
      </w:r>
    </w:p>
    <w:p w14:paraId="2D7E8AFE"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6AA6F0F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3F7F5F"/>
          <w:sz w:val="20"/>
          <w:szCs w:val="20"/>
        </w:rPr>
        <w:t>//B starts at/after C-end C</w:t>
      </w:r>
    </w:p>
    <w:p w14:paraId="2177F506"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[3] ||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[4]){</w:t>
      </w:r>
    </w:p>
    <w:p w14:paraId="11FFBC3A" w14:textId="77777777" w:rsidR="003040B7" w:rsidRDefault="003040B7" w:rsidP="003040B7">
      <w:pPr>
        <w:autoSpaceDE w:val="0"/>
        <w:autoSpaceDN w:val="0"/>
        <w:adjustRightInd w:val="0"/>
        <w:spacing w:after="0" w:line="240" w:lineRule="auto"/>
        <w:rPr>
          <w:rFonts w:ascii="Courier New" w:hAnsi="Courier New" w:cs="Courier New"/>
          <w:color w:val="000000"/>
          <w:sz w:val="20"/>
          <w:szCs w:val="20"/>
        </w:rPr>
      </w:pPr>
      <w:r w:rsidRPr="003040B7">
        <w:rPr>
          <w:rFonts w:ascii="Courier New" w:hAnsi="Courier New" w:cs="Courier New"/>
          <w:color w:val="000000"/>
          <w:sz w:val="20"/>
          <w:szCs w:val="20"/>
        </w:rPr>
        <w:lastRenderedPageBreak/>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System.</w:t>
      </w:r>
      <w:r w:rsidRPr="003040B7">
        <w:rPr>
          <w:rFonts w:ascii="Courier New" w:hAnsi="Courier New" w:cs="Courier New"/>
          <w:b/>
          <w:bCs/>
          <w:i/>
          <w:iCs/>
          <w:color w:val="0000C0"/>
          <w:sz w:val="20"/>
          <w:szCs w:val="20"/>
        </w:rPr>
        <w:t>out</w:t>
      </w:r>
      <w:r w:rsidRPr="003040B7">
        <w:rPr>
          <w:rFonts w:ascii="Courier New" w:hAnsi="Courier New" w:cs="Courier New"/>
          <w:color w:val="000000"/>
          <w:sz w:val="20"/>
          <w:szCs w:val="20"/>
        </w:rPr>
        <w:t>.println(</w:t>
      </w:r>
    </w:p>
    <w:p w14:paraId="1AE4B6C5" w14:textId="77777777" w:rsidR="003040B7" w:rsidRPr="003040B7" w:rsidRDefault="003040B7" w:rsidP="003040B7">
      <w:pPr>
        <w:autoSpaceDE w:val="0"/>
        <w:autoSpaceDN w:val="0"/>
        <w:adjustRightInd w:val="0"/>
        <w:spacing w:after="0" w:line="240" w:lineRule="auto"/>
        <w:ind w:left="4320" w:firstLine="720"/>
        <w:rPr>
          <w:rFonts w:ascii="Courier New" w:hAnsi="Courier New" w:cs="Courier New"/>
          <w:sz w:val="20"/>
          <w:szCs w:val="20"/>
        </w:rPr>
      </w:pPr>
      <w:r>
        <w:rPr>
          <w:rFonts w:ascii="Courier New" w:hAnsi="Courier New" w:cs="Courier New"/>
          <w:color w:val="000000"/>
          <w:sz w:val="20"/>
          <w:szCs w:val="20"/>
        </w:rPr>
        <w:t xml:space="preserve">   </w:t>
      </w:r>
      <w:r w:rsidRPr="003040B7">
        <w:rPr>
          <w:rFonts w:ascii="Courier New" w:hAnsi="Courier New" w:cs="Courier New"/>
          <w:color w:val="2A00FF"/>
          <w:sz w:val="20"/>
          <w:szCs w:val="20"/>
        </w:rPr>
        <w:t>"Error!!!  Invalid B Interval!"</w:t>
      </w:r>
      <w:r w:rsidRPr="003040B7">
        <w:rPr>
          <w:rFonts w:ascii="Courier New" w:hAnsi="Courier New" w:cs="Courier New"/>
          <w:color w:val="000000"/>
          <w:sz w:val="20"/>
          <w:szCs w:val="20"/>
        </w:rPr>
        <w:t>);</w:t>
      </w:r>
    </w:p>
    <w:p w14:paraId="534451C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7F02DBB8"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2BB40F2A"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[4]){ </w:t>
      </w:r>
      <w:r w:rsidRPr="003040B7">
        <w:rPr>
          <w:rFonts w:ascii="Courier New" w:hAnsi="Courier New" w:cs="Courier New"/>
          <w:color w:val="3F7F5F"/>
          <w:sz w:val="20"/>
          <w:szCs w:val="20"/>
        </w:rPr>
        <w:t>//B ends after C 2/2:_/4</w:t>
      </w:r>
    </w:p>
    <w:p w14:paraId="35B698B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3F7F5F"/>
          <w:sz w:val="20"/>
          <w:szCs w:val="20"/>
        </w:rPr>
        <w:t>//B starts before C (D) 2/2:0/4</w:t>
      </w:r>
    </w:p>
    <w:p w14:paraId="390CC7B8"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[0]){</w:t>
      </w:r>
    </w:p>
    <w:p w14:paraId="3A56BCA1"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.full();</w:t>
      </w:r>
    </w:p>
    <w:p w14:paraId="2C8F3DB6"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0E3F451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3F7F5F"/>
          <w:sz w:val="20"/>
          <w:szCs w:val="20"/>
        </w:rPr>
        <w:t>//B starts at C-start/in C (S, O)</w:t>
      </w:r>
    </w:p>
    <w:p w14:paraId="2C49376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3F7F5F"/>
          <w:sz w:val="20"/>
          <w:szCs w:val="20"/>
        </w:rPr>
        <w:t>// 2/2:1/4, 2/2:2/4</w:t>
      </w:r>
    </w:p>
    <w:p w14:paraId="0FDF33ED"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[1] ||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[2]){</w:t>
      </w:r>
    </w:p>
    <w:p w14:paraId="00D7C5D8"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"d"</w:t>
      </w:r>
      <w:r w:rsidRPr="003040B7">
        <w:rPr>
          <w:rFonts w:ascii="Courier New" w:hAnsi="Courier New" w:cs="Courier New"/>
          <w:color w:val="000000"/>
          <w:sz w:val="20"/>
          <w:szCs w:val="20"/>
        </w:rPr>
        <w:t>);</w:t>
      </w:r>
    </w:p>
    <w:p w14:paraId="70CDB28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"f"</w:t>
      </w:r>
      <w:r w:rsidRPr="003040B7">
        <w:rPr>
          <w:rFonts w:ascii="Courier New" w:hAnsi="Courier New" w:cs="Courier New"/>
          <w:color w:val="000000"/>
          <w:sz w:val="20"/>
          <w:szCs w:val="20"/>
        </w:rPr>
        <w:t>);</w:t>
      </w:r>
    </w:p>
    <w:p w14:paraId="1E46D4B1"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1E5A3BAE"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"M"</w:t>
      </w:r>
      <w:r w:rsidRPr="003040B7">
        <w:rPr>
          <w:rFonts w:ascii="Courier New" w:hAnsi="Courier New" w:cs="Courier New"/>
          <w:color w:val="000000"/>
          <w:sz w:val="20"/>
          <w:szCs w:val="20"/>
        </w:rPr>
        <w:t>);</w:t>
      </w:r>
    </w:p>
    <w:p w14:paraId="06B0509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"P"</w:t>
      </w:r>
      <w:r w:rsidRPr="003040B7">
        <w:rPr>
          <w:rFonts w:ascii="Courier New" w:hAnsi="Courier New" w:cs="Courier New"/>
          <w:color w:val="000000"/>
          <w:sz w:val="20"/>
          <w:szCs w:val="20"/>
        </w:rPr>
        <w:t>);</w:t>
      </w:r>
    </w:p>
    <w:p w14:paraId="3510642F"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50E022CF"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3F7F5F"/>
          <w:sz w:val="20"/>
          <w:szCs w:val="20"/>
        </w:rPr>
        <w:t>//B starts at/after C-end (M, P)</w:t>
      </w:r>
    </w:p>
    <w:p w14:paraId="41A440D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3F7F5F"/>
          <w:sz w:val="20"/>
          <w:szCs w:val="20"/>
        </w:rPr>
        <w:t>// 2/2:3/4, 2/2:4/4</w:t>
      </w:r>
    </w:p>
    <w:p w14:paraId="5557F8D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[3] ||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[4]){</w:t>
      </w:r>
    </w:p>
    <w:p w14:paraId="2AF2BC5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"P"</w:t>
      </w:r>
      <w:r w:rsidRPr="003040B7">
        <w:rPr>
          <w:rFonts w:ascii="Courier New" w:hAnsi="Courier New" w:cs="Courier New"/>
          <w:color w:val="000000"/>
          <w:sz w:val="20"/>
          <w:szCs w:val="20"/>
        </w:rPr>
        <w:t>);</w:t>
      </w:r>
    </w:p>
    <w:p w14:paraId="3D30BDE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11F1643E"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749F4988"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1DD4CA4A"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 xml:space="preserve"> (</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[3] || </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[4]){</w:t>
      </w:r>
    </w:p>
    <w:p w14:paraId="0761314F"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System.</w:t>
      </w:r>
      <w:r w:rsidRPr="003040B7">
        <w:rPr>
          <w:rFonts w:ascii="Courier New" w:hAnsi="Courier New" w:cs="Courier New"/>
          <w:b/>
          <w:bCs/>
          <w:i/>
          <w:iCs/>
          <w:color w:val="0000C0"/>
          <w:sz w:val="20"/>
          <w:szCs w:val="20"/>
        </w:rPr>
        <w:t>out</w:t>
      </w:r>
      <w:r w:rsidRPr="003040B7">
        <w:rPr>
          <w:rFonts w:ascii="Courier New" w:hAnsi="Courier New" w:cs="Courier New"/>
          <w:color w:val="000000"/>
          <w:sz w:val="20"/>
          <w:szCs w:val="20"/>
        </w:rPr>
        <w:t>.println(</w:t>
      </w:r>
      <w:r w:rsidRPr="003040B7">
        <w:rPr>
          <w:rFonts w:ascii="Courier New" w:hAnsi="Courier New" w:cs="Courier New"/>
          <w:color w:val="2A00FF"/>
          <w:sz w:val="20"/>
          <w:szCs w:val="20"/>
        </w:rPr>
        <w:t>"Error!!!  Invalid A Interval!"</w:t>
      </w:r>
      <w:r w:rsidRPr="003040B7">
        <w:rPr>
          <w:rFonts w:ascii="Courier New" w:hAnsi="Courier New" w:cs="Courier New"/>
          <w:color w:val="000000"/>
          <w:sz w:val="20"/>
          <w:szCs w:val="20"/>
        </w:rPr>
        <w:t>);</w:t>
      </w:r>
    </w:p>
    <w:p w14:paraId="36AD4E8F"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31AB99E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1F3BA6C8"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[3]){ </w:t>
      </w:r>
      <w:r w:rsidRPr="003040B7">
        <w:rPr>
          <w:rFonts w:ascii="Courier New" w:hAnsi="Courier New" w:cs="Courier New"/>
          <w:color w:val="3F7F5F"/>
          <w:sz w:val="20"/>
          <w:szCs w:val="20"/>
        </w:rPr>
        <w:t>//A ends at B-end _/3:_/_</w:t>
      </w:r>
    </w:p>
    <w:p w14:paraId="4E7A1029"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 xml:space="preserve">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[0]){ </w:t>
      </w:r>
      <w:r w:rsidRPr="003040B7">
        <w:rPr>
          <w:rFonts w:ascii="Courier New" w:hAnsi="Courier New" w:cs="Courier New"/>
          <w:color w:val="3F7F5F"/>
          <w:sz w:val="20"/>
          <w:szCs w:val="20"/>
        </w:rPr>
        <w:t>//B ends before C _/3:_/0</w:t>
      </w:r>
    </w:p>
    <w:p w14:paraId="3BCAD601"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"p"</w:t>
      </w:r>
      <w:r w:rsidRPr="003040B7">
        <w:rPr>
          <w:rFonts w:ascii="Courier New" w:hAnsi="Courier New" w:cs="Courier New"/>
          <w:color w:val="000000"/>
          <w:sz w:val="20"/>
          <w:szCs w:val="20"/>
        </w:rPr>
        <w:t>);</w:t>
      </w:r>
    </w:p>
    <w:p w14:paraId="6F80A76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35A3C9E1"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 xml:space="preserve">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[1]){ </w:t>
      </w:r>
      <w:r w:rsidRPr="003040B7">
        <w:rPr>
          <w:rFonts w:ascii="Courier New" w:hAnsi="Courier New" w:cs="Courier New"/>
          <w:color w:val="3F7F5F"/>
          <w:sz w:val="20"/>
          <w:szCs w:val="20"/>
        </w:rPr>
        <w:t>//B ends at C-start _/3:_/1</w:t>
      </w:r>
    </w:p>
    <w:p w14:paraId="6784891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"m"</w:t>
      </w:r>
      <w:r w:rsidRPr="003040B7">
        <w:rPr>
          <w:rFonts w:ascii="Courier New" w:hAnsi="Courier New" w:cs="Courier New"/>
          <w:color w:val="000000"/>
          <w:sz w:val="20"/>
          <w:szCs w:val="20"/>
        </w:rPr>
        <w:t>);</w:t>
      </w:r>
    </w:p>
    <w:p w14:paraId="628C14B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330396C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[0]){ </w:t>
      </w:r>
      <w:r w:rsidRPr="003040B7">
        <w:rPr>
          <w:rFonts w:ascii="Courier New" w:hAnsi="Courier New" w:cs="Courier New"/>
          <w:color w:val="3F7F5F"/>
          <w:sz w:val="20"/>
          <w:szCs w:val="20"/>
        </w:rPr>
        <w:t>//A starts before B 0/3:_/_</w:t>
      </w:r>
    </w:p>
    <w:p w14:paraId="2BBB67FF"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 xml:space="preserve">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[2]){ </w:t>
      </w:r>
      <w:r w:rsidRPr="003040B7">
        <w:rPr>
          <w:rFonts w:ascii="Courier New" w:hAnsi="Courier New" w:cs="Courier New"/>
          <w:color w:val="3F7F5F"/>
          <w:sz w:val="20"/>
          <w:szCs w:val="20"/>
        </w:rPr>
        <w:t>//B ends in C 0/3:_/2</w:t>
      </w:r>
    </w:p>
    <w:p w14:paraId="4F915B1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3F7F5F"/>
          <w:sz w:val="20"/>
          <w:szCs w:val="20"/>
        </w:rPr>
        <w:t>//B starts before/at/in C</w:t>
      </w:r>
    </w:p>
    <w:p w14:paraId="166100DD"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3F7F5F"/>
          <w:sz w:val="20"/>
          <w:szCs w:val="20"/>
        </w:rPr>
        <w:t>// 0/3:0/2, 0/3:1/2, 0/2:2/2</w:t>
      </w:r>
    </w:p>
    <w:p w14:paraId="226AE0E6"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[0] ||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[1] ||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[2]){</w:t>
      </w:r>
    </w:p>
    <w:p w14:paraId="79429D6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0B9CC3E6"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[2]){ </w:t>
      </w:r>
      <w:r w:rsidRPr="003040B7">
        <w:rPr>
          <w:rFonts w:ascii="Courier New" w:hAnsi="Courier New" w:cs="Courier New"/>
          <w:color w:val="3F7F5F"/>
          <w:sz w:val="20"/>
          <w:szCs w:val="20"/>
        </w:rPr>
        <w:t>// 0/3:2/2</w:t>
      </w:r>
    </w:p>
    <w:p w14:paraId="1813F57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"s"</w:t>
      </w:r>
      <w:r w:rsidRPr="003040B7">
        <w:rPr>
          <w:rFonts w:ascii="Courier New" w:hAnsi="Courier New" w:cs="Courier New"/>
          <w:color w:val="000000"/>
          <w:sz w:val="20"/>
          <w:szCs w:val="20"/>
        </w:rPr>
        <w:t>);;</w:t>
      </w:r>
    </w:p>
    <w:p w14:paraId="50BBD44E"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"d"</w:t>
      </w:r>
      <w:r w:rsidRPr="003040B7">
        <w:rPr>
          <w:rFonts w:ascii="Courier New" w:hAnsi="Courier New" w:cs="Courier New"/>
          <w:color w:val="000000"/>
          <w:sz w:val="20"/>
          <w:szCs w:val="20"/>
        </w:rPr>
        <w:t>);</w:t>
      </w:r>
    </w:p>
    <w:p w14:paraId="50CC8F86"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52AAE3B1"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00EDD93E"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3FB3CE21"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[3]){ </w:t>
      </w:r>
      <w:r w:rsidRPr="003040B7">
        <w:rPr>
          <w:rFonts w:ascii="Courier New" w:hAnsi="Courier New" w:cs="Courier New"/>
          <w:color w:val="3F7F5F"/>
          <w:sz w:val="20"/>
          <w:szCs w:val="20"/>
        </w:rPr>
        <w:t>//B ends at C-end 0/3:_/3</w:t>
      </w:r>
    </w:p>
    <w:p w14:paraId="6FF7A114"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3F7F5F"/>
          <w:sz w:val="20"/>
          <w:szCs w:val="20"/>
        </w:rPr>
        <w:t>//B starts before/at C-start</w:t>
      </w:r>
    </w:p>
    <w:p w14:paraId="09EB6073"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3F7F5F"/>
          <w:sz w:val="20"/>
          <w:szCs w:val="20"/>
        </w:rPr>
        <w:t>// 0/3:0/3, 0/3:1/3, 0/3:2/3</w:t>
      </w:r>
    </w:p>
    <w:p w14:paraId="25DFC9B6"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[0] ||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[1] ||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[2]){</w:t>
      </w:r>
    </w:p>
    <w:p w14:paraId="154A0BD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"F"</w:t>
      </w:r>
      <w:r w:rsidRPr="003040B7">
        <w:rPr>
          <w:rFonts w:ascii="Courier New" w:hAnsi="Courier New" w:cs="Courier New"/>
          <w:color w:val="000000"/>
          <w:sz w:val="20"/>
          <w:szCs w:val="20"/>
        </w:rPr>
        <w:t>);</w:t>
      </w:r>
    </w:p>
    <w:p w14:paraId="54B5A80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57FAE0DD"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[2]){ </w:t>
      </w:r>
      <w:r w:rsidRPr="003040B7">
        <w:rPr>
          <w:rFonts w:ascii="Courier New" w:hAnsi="Courier New" w:cs="Courier New"/>
          <w:color w:val="3F7F5F"/>
          <w:sz w:val="20"/>
          <w:szCs w:val="20"/>
        </w:rPr>
        <w:t>//B starts in C 0/3:2/3</w:t>
      </w:r>
    </w:p>
    <w:p w14:paraId="4E91687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"e"</w:t>
      </w:r>
      <w:r w:rsidRPr="003040B7">
        <w:rPr>
          <w:rFonts w:ascii="Courier New" w:hAnsi="Courier New" w:cs="Courier New"/>
          <w:color w:val="000000"/>
          <w:sz w:val="20"/>
          <w:szCs w:val="20"/>
        </w:rPr>
        <w:t>);</w:t>
      </w:r>
    </w:p>
    <w:p w14:paraId="3B61391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"f"</w:t>
      </w:r>
      <w:r w:rsidRPr="003040B7">
        <w:rPr>
          <w:rFonts w:ascii="Courier New" w:hAnsi="Courier New" w:cs="Courier New"/>
          <w:color w:val="000000"/>
          <w:sz w:val="20"/>
          <w:szCs w:val="20"/>
        </w:rPr>
        <w:t>);</w:t>
      </w:r>
    </w:p>
    <w:p w14:paraId="1BD88A2A"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lastRenderedPageBreak/>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5D39406D"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78698743"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[4]){ </w:t>
      </w:r>
      <w:r w:rsidRPr="003040B7">
        <w:rPr>
          <w:rFonts w:ascii="Courier New" w:hAnsi="Courier New" w:cs="Courier New"/>
          <w:color w:val="3F7F5F"/>
          <w:sz w:val="20"/>
          <w:szCs w:val="20"/>
        </w:rPr>
        <w:t>//B ends after C 0/3:_/4</w:t>
      </w:r>
    </w:p>
    <w:p w14:paraId="0377043D"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"D"</w:t>
      </w:r>
      <w:r w:rsidRPr="003040B7">
        <w:rPr>
          <w:rFonts w:ascii="Courier New" w:hAnsi="Courier New" w:cs="Courier New"/>
          <w:color w:val="000000"/>
          <w:sz w:val="20"/>
          <w:szCs w:val="20"/>
        </w:rPr>
        <w:t>);</w:t>
      </w:r>
    </w:p>
    <w:p w14:paraId="07EA450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3F7F5F"/>
          <w:sz w:val="20"/>
          <w:szCs w:val="20"/>
        </w:rPr>
        <w:t>//B starts in C</w:t>
      </w:r>
    </w:p>
    <w:p w14:paraId="4167894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3F7F5F"/>
          <w:sz w:val="20"/>
          <w:szCs w:val="20"/>
        </w:rPr>
        <w:t>// 0/3:2/4, 0/3:3/4, 0/3:4/4</w:t>
      </w:r>
    </w:p>
    <w:p w14:paraId="3C09E07A"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[2] ||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[3] ||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[4]){</w:t>
      </w:r>
    </w:p>
    <w:p w14:paraId="61F57BF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"S"</w:t>
      </w:r>
      <w:r w:rsidRPr="003040B7">
        <w:rPr>
          <w:rFonts w:ascii="Courier New" w:hAnsi="Courier New" w:cs="Courier New"/>
          <w:color w:val="000000"/>
          <w:sz w:val="20"/>
          <w:szCs w:val="20"/>
        </w:rPr>
        <w:t>);</w:t>
      </w:r>
    </w:p>
    <w:p w14:paraId="21A09B4D"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2972AF24"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 xml:space="preserve">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[4]){ </w:t>
      </w:r>
      <w:r w:rsidRPr="003040B7">
        <w:rPr>
          <w:rFonts w:ascii="Courier New" w:hAnsi="Courier New" w:cs="Courier New"/>
          <w:color w:val="3F7F5F"/>
          <w:sz w:val="20"/>
          <w:szCs w:val="20"/>
        </w:rPr>
        <w:t>//0/3:4/4</w:t>
      </w:r>
    </w:p>
    <w:p w14:paraId="2FB5CD93"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"M"</w:t>
      </w:r>
      <w:r w:rsidRPr="003040B7">
        <w:rPr>
          <w:rFonts w:ascii="Courier New" w:hAnsi="Courier New" w:cs="Courier New"/>
          <w:color w:val="000000"/>
          <w:sz w:val="20"/>
          <w:szCs w:val="20"/>
        </w:rPr>
        <w:t>);</w:t>
      </w:r>
    </w:p>
    <w:p w14:paraId="6C9C3D8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"P"</w:t>
      </w:r>
      <w:r w:rsidRPr="003040B7">
        <w:rPr>
          <w:rFonts w:ascii="Courier New" w:hAnsi="Courier New" w:cs="Courier New"/>
          <w:color w:val="000000"/>
          <w:sz w:val="20"/>
          <w:szCs w:val="20"/>
        </w:rPr>
        <w:t>);</w:t>
      </w:r>
    </w:p>
    <w:p w14:paraId="40F1DFBA"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1A20C18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75AC510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6EAD20E1"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02D33F8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[2]){ </w:t>
      </w:r>
      <w:r w:rsidRPr="003040B7">
        <w:rPr>
          <w:rFonts w:ascii="Courier New" w:hAnsi="Courier New" w:cs="Courier New"/>
          <w:color w:val="3F7F5F"/>
          <w:sz w:val="20"/>
          <w:szCs w:val="20"/>
        </w:rPr>
        <w:t>//A starts in B 2/3:_/_</w:t>
      </w:r>
    </w:p>
    <w:p w14:paraId="7D387474"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 xml:space="preserve">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[2]){ </w:t>
      </w:r>
      <w:r w:rsidRPr="003040B7">
        <w:rPr>
          <w:rFonts w:ascii="Courier New" w:hAnsi="Courier New" w:cs="Courier New"/>
          <w:color w:val="3F7F5F"/>
          <w:sz w:val="20"/>
          <w:szCs w:val="20"/>
        </w:rPr>
        <w:t>//B ends in C 2/3:_/2</w:t>
      </w:r>
    </w:p>
    <w:p w14:paraId="79D88D9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"d"</w:t>
      </w:r>
      <w:r w:rsidRPr="003040B7">
        <w:rPr>
          <w:rFonts w:ascii="Courier New" w:hAnsi="Courier New" w:cs="Courier New"/>
          <w:color w:val="000000"/>
          <w:sz w:val="20"/>
          <w:szCs w:val="20"/>
        </w:rPr>
        <w:t>);</w:t>
      </w:r>
    </w:p>
    <w:p w14:paraId="03BD9A2E"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 xml:space="preserve">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[0]){ </w:t>
      </w:r>
      <w:r w:rsidRPr="003040B7">
        <w:rPr>
          <w:rFonts w:ascii="Courier New" w:hAnsi="Courier New" w:cs="Courier New"/>
          <w:color w:val="3F7F5F"/>
          <w:sz w:val="20"/>
          <w:szCs w:val="20"/>
        </w:rPr>
        <w:t>//B starts before C 2/3:0/2</w:t>
      </w:r>
    </w:p>
    <w:p w14:paraId="1BD0779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2789452F"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"s"</w:t>
      </w:r>
      <w:r w:rsidRPr="003040B7">
        <w:rPr>
          <w:rFonts w:ascii="Courier New" w:hAnsi="Courier New" w:cs="Courier New"/>
          <w:color w:val="000000"/>
          <w:sz w:val="20"/>
          <w:szCs w:val="20"/>
        </w:rPr>
        <w:t>);</w:t>
      </w:r>
    </w:p>
    <w:p w14:paraId="582FE7AD"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40D7BC4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2F5DCC6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 xml:space="preserve">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[3]){ </w:t>
      </w:r>
      <w:r w:rsidRPr="003040B7">
        <w:rPr>
          <w:rFonts w:ascii="Courier New" w:hAnsi="Courier New" w:cs="Courier New"/>
          <w:color w:val="3F7F5F"/>
          <w:sz w:val="20"/>
          <w:szCs w:val="20"/>
        </w:rPr>
        <w:t>//B ends at C-end 2/3:_/3</w:t>
      </w:r>
    </w:p>
    <w:p w14:paraId="3C7652A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"f"</w:t>
      </w:r>
      <w:r w:rsidRPr="003040B7">
        <w:rPr>
          <w:rFonts w:ascii="Courier New" w:hAnsi="Courier New" w:cs="Courier New"/>
          <w:color w:val="000000"/>
          <w:sz w:val="20"/>
          <w:szCs w:val="20"/>
        </w:rPr>
        <w:t>);</w:t>
      </w:r>
    </w:p>
    <w:p w14:paraId="224D60A1"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[0]){ </w:t>
      </w:r>
      <w:r w:rsidRPr="003040B7">
        <w:rPr>
          <w:rFonts w:ascii="Courier New" w:hAnsi="Courier New" w:cs="Courier New"/>
          <w:color w:val="3F7F5F"/>
          <w:sz w:val="20"/>
          <w:szCs w:val="20"/>
        </w:rPr>
        <w:t>//B starts before C 2/3:0/3</w:t>
      </w:r>
    </w:p>
    <w:p w14:paraId="0D80CE6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"e"</w:t>
      </w:r>
      <w:r w:rsidRPr="003040B7">
        <w:rPr>
          <w:rFonts w:ascii="Courier New" w:hAnsi="Courier New" w:cs="Courier New"/>
          <w:color w:val="000000"/>
          <w:sz w:val="20"/>
          <w:szCs w:val="20"/>
        </w:rPr>
        <w:t>);</w:t>
      </w:r>
    </w:p>
    <w:p w14:paraId="217B8EC1"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"F"</w:t>
      </w:r>
      <w:r w:rsidRPr="003040B7">
        <w:rPr>
          <w:rFonts w:ascii="Courier New" w:hAnsi="Courier New" w:cs="Courier New"/>
          <w:color w:val="000000"/>
          <w:sz w:val="20"/>
          <w:szCs w:val="20"/>
        </w:rPr>
        <w:t>);</w:t>
      </w:r>
    </w:p>
    <w:p w14:paraId="1C20383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1B194F01"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34F8959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 xml:space="preserve">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[4]){ </w:t>
      </w:r>
      <w:r w:rsidRPr="003040B7">
        <w:rPr>
          <w:rFonts w:ascii="Courier New" w:hAnsi="Courier New" w:cs="Courier New"/>
          <w:color w:val="3F7F5F"/>
          <w:sz w:val="20"/>
          <w:szCs w:val="20"/>
        </w:rPr>
        <w:t>//B ends after C 2/3:_/4</w:t>
      </w:r>
    </w:p>
    <w:p w14:paraId="3F9036A6"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"P"</w:t>
      </w:r>
      <w:r w:rsidRPr="003040B7">
        <w:rPr>
          <w:rFonts w:ascii="Courier New" w:hAnsi="Courier New" w:cs="Courier New"/>
          <w:color w:val="000000"/>
          <w:sz w:val="20"/>
          <w:szCs w:val="20"/>
        </w:rPr>
        <w:t>);</w:t>
      </w:r>
    </w:p>
    <w:p w14:paraId="1A8D41E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[0]){ </w:t>
      </w:r>
      <w:r w:rsidRPr="003040B7">
        <w:rPr>
          <w:rFonts w:ascii="Courier New" w:hAnsi="Courier New" w:cs="Courier New"/>
          <w:color w:val="3F7F5F"/>
          <w:sz w:val="20"/>
          <w:szCs w:val="20"/>
        </w:rPr>
        <w:t>//B starts before C 2/3:0/4</w:t>
      </w:r>
    </w:p>
    <w:p w14:paraId="38259B86"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"D"</w:t>
      </w:r>
      <w:r w:rsidRPr="003040B7">
        <w:rPr>
          <w:rFonts w:ascii="Courier New" w:hAnsi="Courier New" w:cs="Courier New"/>
          <w:color w:val="000000"/>
          <w:sz w:val="20"/>
          <w:szCs w:val="20"/>
        </w:rPr>
        <w:t>);</w:t>
      </w:r>
    </w:p>
    <w:p w14:paraId="15CC396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"S"</w:t>
      </w:r>
      <w:r w:rsidRPr="003040B7">
        <w:rPr>
          <w:rFonts w:ascii="Courier New" w:hAnsi="Courier New" w:cs="Courier New"/>
          <w:color w:val="000000"/>
          <w:sz w:val="20"/>
          <w:szCs w:val="20"/>
        </w:rPr>
        <w:t>);</w:t>
      </w:r>
    </w:p>
    <w:p w14:paraId="56C2D01A"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0AB64B51"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"M"</w:t>
      </w:r>
      <w:r w:rsidRPr="003040B7">
        <w:rPr>
          <w:rFonts w:ascii="Courier New" w:hAnsi="Courier New" w:cs="Courier New"/>
          <w:color w:val="000000"/>
          <w:sz w:val="20"/>
          <w:szCs w:val="20"/>
        </w:rPr>
        <w:t>);</w:t>
      </w:r>
    </w:p>
    <w:p w14:paraId="0E741C0D"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1764C5FD"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3F7F5F"/>
          <w:sz w:val="20"/>
          <w:szCs w:val="20"/>
        </w:rPr>
        <w:t>// 2/3:1/4, 2/3:2/4</w:t>
      </w:r>
    </w:p>
    <w:p w14:paraId="100C3548"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[1] ||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[2]){</w:t>
      </w:r>
    </w:p>
    <w:p w14:paraId="3F64D1BD"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19CF1D8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"M"</w:t>
      </w:r>
      <w:r w:rsidRPr="003040B7">
        <w:rPr>
          <w:rFonts w:ascii="Courier New" w:hAnsi="Courier New" w:cs="Courier New"/>
          <w:color w:val="000000"/>
          <w:sz w:val="20"/>
          <w:szCs w:val="20"/>
        </w:rPr>
        <w:t>);</w:t>
      </w:r>
    </w:p>
    <w:p w14:paraId="39AD4E3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489D6878"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59BDA60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5B980E1F"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7362AD73"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[4]){ </w:t>
      </w:r>
      <w:r w:rsidRPr="003040B7">
        <w:rPr>
          <w:rFonts w:ascii="Courier New" w:hAnsi="Courier New" w:cs="Courier New"/>
          <w:color w:val="3F7F5F"/>
          <w:sz w:val="20"/>
          <w:szCs w:val="20"/>
        </w:rPr>
        <w:t>//A ends after B  _/4:_/_</w:t>
      </w:r>
    </w:p>
    <w:p w14:paraId="2BA50E16"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[0]){ </w:t>
      </w:r>
      <w:r w:rsidRPr="003040B7">
        <w:rPr>
          <w:rFonts w:ascii="Courier New" w:hAnsi="Courier New" w:cs="Courier New"/>
          <w:color w:val="3F7F5F"/>
          <w:sz w:val="20"/>
          <w:szCs w:val="20"/>
        </w:rPr>
        <w:t>//A starts before B (D) 0/4:_/_</w:t>
      </w:r>
    </w:p>
    <w:p w14:paraId="761A3ED3"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"D"</w:t>
      </w:r>
      <w:r w:rsidRPr="003040B7">
        <w:rPr>
          <w:rFonts w:ascii="Courier New" w:hAnsi="Courier New" w:cs="Courier New"/>
          <w:color w:val="000000"/>
          <w:sz w:val="20"/>
          <w:szCs w:val="20"/>
        </w:rPr>
        <w:t>);</w:t>
      </w:r>
    </w:p>
    <w:p w14:paraId="67E926E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[0]){ </w:t>
      </w:r>
      <w:r w:rsidRPr="003040B7">
        <w:rPr>
          <w:rFonts w:ascii="Courier New" w:hAnsi="Courier New" w:cs="Courier New"/>
          <w:color w:val="3F7F5F"/>
          <w:sz w:val="20"/>
          <w:szCs w:val="20"/>
        </w:rPr>
        <w:t>//B ends before C 0/4:_/0</w:t>
      </w:r>
    </w:p>
    <w:p w14:paraId="768553E3"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"p"</w:t>
      </w:r>
      <w:r w:rsidRPr="003040B7">
        <w:rPr>
          <w:rFonts w:ascii="Courier New" w:hAnsi="Courier New" w:cs="Courier New"/>
          <w:color w:val="000000"/>
          <w:sz w:val="20"/>
          <w:szCs w:val="20"/>
        </w:rPr>
        <w:t>);</w:t>
      </w:r>
    </w:p>
    <w:p w14:paraId="73F0169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"m"</w:t>
      </w:r>
      <w:r w:rsidRPr="003040B7">
        <w:rPr>
          <w:rFonts w:ascii="Courier New" w:hAnsi="Courier New" w:cs="Courier New"/>
          <w:color w:val="000000"/>
          <w:sz w:val="20"/>
          <w:szCs w:val="20"/>
        </w:rPr>
        <w:t>);</w:t>
      </w:r>
    </w:p>
    <w:p w14:paraId="5CA05548"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0DF499AE"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"F"</w:t>
      </w:r>
      <w:r w:rsidRPr="003040B7">
        <w:rPr>
          <w:rFonts w:ascii="Courier New" w:hAnsi="Courier New" w:cs="Courier New"/>
          <w:color w:val="000000"/>
          <w:sz w:val="20"/>
          <w:szCs w:val="20"/>
        </w:rPr>
        <w:t>);</w:t>
      </w:r>
    </w:p>
    <w:p w14:paraId="7BB8589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6A2C65E9"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3F7F5F"/>
          <w:sz w:val="20"/>
          <w:szCs w:val="20"/>
        </w:rPr>
        <w:t>//B ends at C-start/in C/at C-end</w:t>
      </w:r>
    </w:p>
    <w:p w14:paraId="444E849E"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lastRenderedPageBreak/>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3F7F5F"/>
          <w:sz w:val="20"/>
          <w:szCs w:val="20"/>
        </w:rPr>
        <w:t>// 0/4:3/3, 0/4:2/3</w:t>
      </w:r>
    </w:p>
    <w:p w14:paraId="13428D99"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 xml:space="preserve">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[3] &amp;&amp;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[3] ||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[2]){</w:t>
      </w:r>
    </w:p>
    <w:p w14:paraId="7B3EE52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36E9AFF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"S"</w:t>
      </w:r>
      <w:r w:rsidRPr="003040B7">
        <w:rPr>
          <w:rFonts w:ascii="Courier New" w:hAnsi="Courier New" w:cs="Courier New"/>
          <w:color w:val="000000"/>
          <w:sz w:val="20"/>
          <w:szCs w:val="20"/>
        </w:rPr>
        <w:t>);</w:t>
      </w:r>
    </w:p>
    <w:p w14:paraId="3E110D9F"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2F4453A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3F7F5F"/>
          <w:sz w:val="20"/>
          <w:szCs w:val="20"/>
        </w:rPr>
        <w:t>// 0/4:_/2, 0/4:_/1</w:t>
      </w:r>
    </w:p>
    <w:p w14:paraId="6B49B456"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[2] ||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[1] &amp;&amp;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[1]){</w:t>
      </w:r>
    </w:p>
    <w:p w14:paraId="05982774"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392E494F"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"F"</w:t>
      </w:r>
      <w:r w:rsidRPr="003040B7">
        <w:rPr>
          <w:rFonts w:ascii="Courier New" w:hAnsi="Courier New" w:cs="Courier New"/>
          <w:color w:val="000000"/>
          <w:sz w:val="20"/>
          <w:szCs w:val="20"/>
        </w:rPr>
        <w:t>);</w:t>
      </w:r>
    </w:p>
    <w:p w14:paraId="3FBF301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24A3EA3F"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 xml:space="preserve">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[4]){ </w:t>
      </w:r>
      <w:r w:rsidRPr="003040B7">
        <w:rPr>
          <w:rFonts w:ascii="Courier New" w:hAnsi="Courier New" w:cs="Courier New"/>
          <w:color w:val="3F7F5F"/>
          <w:sz w:val="20"/>
          <w:szCs w:val="20"/>
        </w:rPr>
        <w:t>//B ends after C 0/4:_/4</w:t>
      </w:r>
    </w:p>
    <w:p w14:paraId="3F5E463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[2] ||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[3]){ </w:t>
      </w:r>
      <w:r w:rsidRPr="003040B7">
        <w:rPr>
          <w:rFonts w:ascii="Courier New" w:hAnsi="Courier New" w:cs="Courier New"/>
          <w:color w:val="3F7F5F"/>
          <w:sz w:val="20"/>
          <w:szCs w:val="20"/>
        </w:rPr>
        <w:t>// 0/4:2/4, 0/4:3/4</w:t>
      </w:r>
    </w:p>
    <w:p w14:paraId="1EB8387F"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1C5C206D"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"S"</w:t>
      </w:r>
      <w:r w:rsidRPr="003040B7">
        <w:rPr>
          <w:rFonts w:ascii="Courier New" w:hAnsi="Courier New" w:cs="Courier New"/>
          <w:color w:val="000000"/>
          <w:sz w:val="20"/>
          <w:szCs w:val="20"/>
        </w:rPr>
        <w:t>);</w:t>
      </w:r>
    </w:p>
    <w:p w14:paraId="1554C998"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70C6977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[4]) { </w:t>
      </w:r>
      <w:r w:rsidRPr="003040B7">
        <w:rPr>
          <w:rFonts w:ascii="Courier New" w:hAnsi="Courier New" w:cs="Courier New"/>
          <w:color w:val="3F7F5F"/>
          <w:sz w:val="20"/>
          <w:szCs w:val="20"/>
        </w:rPr>
        <w:t>//B starts after C 0/4:0/4</w:t>
      </w:r>
    </w:p>
    <w:p w14:paraId="0DACD858"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"S"</w:t>
      </w:r>
      <w:r w:rsidRPr="003040B7">
        <w:rPr>
          <w:rFonts w:ascii="Courier New" w:hAnsi="Courier New" w:cs="Courier New"/>
          <w:color w:val="000000"/>
          <w:sz w:val="20"/>
          <w:szCs w:val="20"/>
        </w:rPr>
        <w:t>);</w:t>
      </w:r>
    </w:p>
    <w:p w14:paraId="3AF4590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4B08FA39"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"M"</w:t>
      </w:r>
      <w:r w:rsidRPr="003040B7">
        <w:rPr>
          <w:rFonts w:ascii="Courier New" w:hAnsi="Courier New" w:cs="Courier New"/>
          <w:color w:val="000000"/>
          <w:sz w:val="20"/>
          <w:szCs w:val="20"/>
        </w:rPr>
        <w:t>);</w:t>
      </w:r>
    </w:p>
    <w:p w14:paraId="327446E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"P"</w:t>
      </w:r>
      <w:r w:rsidRPr="003040B7">
        <w:rPr>
          <w:rFonts w:ascii="Courier New" w:hAnsi="Courier New" w:cs="Courier New"/>
          <w:color w:val="000000"/>
          <w:sz w:val="20"/>
          <w:szCs w:val="20"/>
        </w:rPr>
        <w:t>);</w:t>
      </w:r>
    </w:p>
    <w:p w14:paraId="31D00E5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15C2E8F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716FF889"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6F9E916F"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[1]){ </w:t>
      </w:r>
      <w:r w:rsidRPr="003040B7">
        <w:rPr>
          <w:rFonts w:ascii="Courier New" w:hAnsi="Courier New" w:cs="Courier New"/>
          <w:color w:val="3F7F5F"/>
          <w:sz w:val="20"/>
          <w:szCs w:val="20"/>
        </w:rPr>
        <w:t>//A starts at B-start (S) 1/4:_/_</w:t>
      </w:r>
    </w:p>
    <w:p w14:paraId="313E3E4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[0]){ </w:t>
      </w:r>
      <w:r w:rsidRPr="003040B7">
        <w:rPr>
          <w:rFonts w:ascii="Courier New" w:hAnsi="Courier New" w:cs="Courier New"/>
          <w:color w:val="3F7F5F"/>
          <w:sz w:val="20"/>
          <w:szCs w:val="20"/>
        </w:rPr>
        <w:t>//B ends before C 1/4:_/0</w:t>
      </w:r>
    </w:p>
    <w:p w14:paraId="3BE89D89"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"p"</w:t>
      </w:r>
      <w:r w:rsidRPr="003040B7">
        <w:rPr>
          <w:rFonts w:ascii="Courier New" w:hAnsi="Courier New" w:cs="Courier New"/>
          <w:color w:val="000000"/>
          <w:sz w:val="20"/>
          <w:szCs w:val="20"/>
        </w:rPr>
        <w:t>);</w:t>
      </w:r>
    </w:p>
    <w:p w14:paraId="65F065E3"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"m"</w:t>
      </w:r>
      <w:r w:rsidRPr="003040B7">
        <w:rPr>
          <w:rFonts w:ascii="Courier New" w:hAnsi="Courier New" w:cs="Courier New"/>
          <w:color w:val="000000"/>
          <w:sz w:val="20"/>
          <w:szCs w:val="20"/>
        </w:rPr>
        <w:t>);</w:t>
      </w:r>
    </w:p>
    <w:p w14:paraId="52819C7E"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515D5E3F"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"F"</w:t>
      </w:r>
      <w:r w:rsidRPr="003040B7">
        <w:rPr>
          <w:rFonts w:ascii="Courier New" w:hAnsi="Courier New" w:cs="Courier New"/>
          <w:color w:val="000000"/>
          <w:sz w:val="20"/>
          <w:szCs w:val="20"/>
        </w:rPr>
        <w:t>);</w:t>
      </w:r>
    </w:p>
    <w:p w14:paraId="05F573E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"D"</w:t>
      </w:r>
      <w:r w:rsidRPr="003040B7">
        <w:rPr>
          <w:rFonts w:ascii="Courier New" w:hAnsi="Courier New" w:cs="Courier New"/>
          <w:color w:val="000000"/>
          <w:sz w:val="20"/>
          <w:szCs w:val="20"/>
        </w:rPr>
        <w:t>);</w:t>
      </w:r>
    </w:p>
    <w:p w14:paraId="346B1BD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0C16C053"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3F7F5F"/>
          <w:sz w:val="20"/>
          <w:szCs w:val="20"/>
        </w:rPr>
        <w:t>//B ends at C-start (m) 1/4:_/1</w:t>
      </w:r>
    </w:p>
    <w:p w14:paraId="5FDCE7BF"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[1]){</w:t>
      </w:r>
    </w:p>
    <w:p w14:paraId="38B3820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5990E34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"F"</w:t>
      </w:r>
      <w:r w:rsidRPr="003040B7">
        <w:rPr>
          <w:rFonts w:ascii="Courier New" w:hAnsi="Courier New" w:cs="Courier New"/>
          <w:color w:val="000000"/>
          <w:sz w:val="20"/>
          <w:szCs w:val="20"/>
        </w:rPr>
        <w:t>);</w:t>
      </w:r>
    </w:p>
    <w:p w14:paraId="266BB0E6"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"D"</w:t>
      </w:r>
      <w:r w:rsidRPr="003040B7">
        <w:rPr>
          <w:rFonts w:ascii="Courier New" w:hAnsi="Courier New" w:cs="Courier New"/>
          <w:color w:val="000000"/>
          <w:sz w:val="20"/>
          <w:szCs w:val="20"/>
        </w:rPr>
        <w:t>);</w:t>
      </w:r>
    </w:p>
    <w:p w14:paraId="0C6E317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7A6B4CE8"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[2]){ </w:t>
      </w:r>
      <w:r w:rsidRPr="003040B7">
        <w:rPr>
          <w:rFonts w:ascii="Courier New" w:hAnsi="Courier New" w:cs="Courier New"/>
          <w:color w:val="3F7F5F"/>
          <w:sz w:val="20"/>
          <w:szCs w:val="20"/>
        </w:rPr>
        <w:t>//B ends in C 1/4:_/2</w:t>
      </w:r>
    </w:p>
    <w:p w14:paraId="01725B78"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3F7F5F"/>
          <w:sz w:val="20"/>
          <w:szCs w:val="20"/>
        </w:rPr>
        <w:t>//B starts before C (o) 1/4:0/2</w:t>
      </w:r>
    </w:p>
    <w:p w14:paraId="1B2BAF63"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[0]){</w:t>
      </w:r>
    </w:p>
    <w:p w14:paraId="75F4238F"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32050BF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"F"</w:t>
      </w:r>
      <w:r w:rsidRPr="003040B7">
        <w:rPr>
          <w:rFonts w:ascii="Courier New" w:hAnsi="Courier New" w:cs="Courier New"/>
          <w:color w:val="000000"/>
          <w:sz w:val="20"/>
          <w:szCs w:val="20"/>
        </w:rPr>
        <w:t>);</w:t>
      </w:r>
    </w:p>
    <w:p w14:paraId="06A7D679"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"D"</w:t>
      </w:r>
      <w:r w:rsidRPr="003040B7">
        <w:rPr>
          <w:rFonts w:ascii="Courier New" w:hAnsi="Courier New" w:cs="Courier New"/>
          <w:color w:val="000000"/>
          <w:sz w:val="20"/>
          <w:szCs w:val="20"/>
        </w:rPr>
        <w:t>);</w:t>
      </w:r>
    </w:p>
    <w:p w14:paraId="6FDBA31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580C9FF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3F7F5F"/>
          <w:sz w:val="20"/>
          <w:szCs w:val="20"/>
        </w:rPr>
        <w:t>//B starts at C-start (s) 1/4:1/2</w:t>
      </w:r>
    </w:p>
    <w:p w14:paraId="7761B53F"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[1]){</w:t>
      </w:r>
    </w:p>
    <w:p w14:paraId="7A732F04"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"s"</w:t>
      </w:r>
      <w:r w:rsidRPr="003040B7">
        <w:rPr>
          <w:rFonts w:ascii="Courier New" w:hAnsi="Courier New" w:cs="Courier New"/>
          <w:color w:val="000000"/>
          <w:sz w:val="20"/>
          <w:szCs w:val="20"/>
        </w:rPr>
        <w:t>);</w:t>
      </w:r>
    </w:p>
    <w:p w14:paraId="2FDF937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"e"</w:t>
      </w:r>
      <w:r w:rsidRPr="003040B7">
        <w:rPr>
          <w:rFonts w:ascii="Courier New" w:hAnsi="Courier New" w:cs="Courier New"/>
          <w:color w:val="000000"/>
          <w:sz w:val="20"/>
          <w:szCs w:val="20"/>
        </w:rPr>
        <w:t>);</w:t>
      </w:r>
    </w:p>
    <w:p w14:paraId="2F29A63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"S"</w:t>
      </w:r>
      <w:r w:rsidRPr="003040B7">
        <w:rPr>
          <w:rFonts w:ascii="Courier New" w:hAnsi="Courier New" w:cs="Courier New"/>
          <w:color w:val="000000"/>
          <w:sz w:val="20"/>
          <w:szCs w:val="20"/>
        </w:rPr>
        <w:t>);</w:t>
      </w:r>
    </w:p>
    <w:p w14:paraId="6BDB0963"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4D0400A4"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[2]){ </w:t>
      </w:r>
      <w:r w:rsidRPr="003040B7">
        <w:rPr>
          <w:rFonts w:ascii="Courier New" w:hAnsi="Courier New" w:cs="Courier New"/>
          <w:color w:val="3F7F5F"/>
          <w:sz w:val="20"/>
          <w:szCs w:val="20"/>
        </w:rPr>
        <w:t>//B starts in C (d) 1/4:2/2</w:t>
      </w:r>
    </w:p>
    <w:p w14:paraId="2D99802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"d"</w:t>
      </w:r>
      <w:r w:rsidRPr="003040B7">
        <w:rPr>
          <w:rFonts w:ascii="Courier New" w:hAnsi="Courier New" w:cs="Courier New"/>
          <w:color w:val="000000"/>
          <w:sz w:val="20"/>
          <w:szCs w:val="20"/>
        </w:rPr>
        <w:t>);</w:t>
      </w:r>
    </w:p>
    <w:p w14:paraId="74D6133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"f"</w:t>
      </w:r>
      <w:r w:rsidRPr="003040B7">
        <w:rPr>
          <w:rFonts w:ascii="Courier New" w:hAnsi="Courier New" w:cs="Courier New"/>
          <w:color w:val="000000"/>
          <w:sz w:val="20"/>
          <w:szCs w:val="20"/>
        </w:rPr>
        <w:t>);</w:t>
      </w:r>
    </w:p>
    <w:p w14:paraId="53ABDD8D"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035F4976"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7991E22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6C9E959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[3]){ </w:t>
      </w:r>
      <w:r w:rsidRPr="003040B7">
        <w:rPr>
          <w:rFonts w:ascii="Courier New" w:hAnsi="Courier New" w:cs="Courier New"/>
          <w:color w:val="3F7F5F"/>
          <w:sz w:val="20"/>
          <w:szCs w:val="20"/>
        </w:rPr>
        <w:t>//B ends at C-end 1/4:_/3</w:t>
      </w:r>
    </w:p>
    <w:p w14:paraId="1ADC9E9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lastRenderedPageBreak/>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[0]){ </w:t>
      </w:r>
      <w:r w:rsidRPr="003040B7">
        <w:rPr>
          <w:rFonts w:ascii="Courier New" w:hAnsi="Courier New" w:cs="Courier New"/>
          <w:color w:val="3F7F5F"/>
          <w:sz w:val="20"/>
          <w:szCs w:val="20"/>
        </w:rPr>
        <w:t>//B starts before C 1/4:0/3</w:t>
      </w:r>
    </w:p>
    <w:p w14:paraId="1CBCC24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"D"</w:t>
      </w:r>
      <w:r w:rsidRPr="003040B7">
        <w:rPr>
          <w:rFonts w:ascii="Courier New" w:hAnsi="Courier New" w:cs="Courier New"/>
          <w:color w:val="000000"/>
          <w:sz w:val="20"/>
          <w:szCs w:val="20"/>
        </w:rPr>
        <w:t>);</w:t>
      </w:r>
    </w:p>
    <w:p w14:paraId="1075D2D8"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1326730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[2]){ </w:t>
      </w:r>
      <w:r w:rsidRPr="003040B7">
        <w:rPr>
          <w:rFonts w:ascii="Courier New" w:hAnsi="Courier New" w:cs="Courier New"/>
          <w:color w:val="3F7F5F"/>
          <w:sz w:val="20"/>
          <w:szCs w:val="20"/>
        </w:rPr>
        <w:t>//B starts in C 1/4:2/3</w:t>
      </w:r>
    </w:p>
    <w:p w14:paraId="45177CC1"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3119CE3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460895C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5266DAE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[4]){ </w:t>
      </w:r>
      <w:r w:rsidRPr="003040B7">
        <w:rPr>
          <w:rFonts w:ascii="Courier New" w:hAnsi="Courier New" w:cs="Courier New"/>
          <w:color w:val="3F7F5F"/>
          <w:sz w:val="20"/>
          <w:szCs w:val="20"/>
        </w:rPr>
        <w:t>//B ends after C 1/4:_/4</w:t>
      </w:r>
    </w:p>
    <w:p w14:paraId="4EE94B3A"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[0]){ </w:t>
      </w:r>
      <w:r w:rsidRPr="003040B7">
        <w:rPr>
          <w:rFonts w:ascii="Courier New" w:hAnsi="Courier New" w:cs="Courier New"/>
          <w:color w:val="3F7F5F"/>
          <w:sz w:val="20"/>
          <w:szCs w:val="20"/>
        </w:rPr>
        <w:t>//B starts before C (O) 1/4:0/4</w:t>
      </w:r>
    </w:p>
    <w:p w14:paraId="66F7D273"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"D"</w:t>
      </w:r>
      <w:r w:rsidRPr="003040B7">
        <w:rPr>
          <w:rFonts w:ascii="Courier New" w:hAnsi="Courier New" w:cs="Courier New"/>
          <w:color w:val="000000"/>
          <w:sz w:val="20"/>
          <w:szCs w:val="20"/>
        </w:rPr>
        <w:t>);</w:t>
      </w:r>
    </w:p>
    <w:p w14:paraId="4C517293" w14:textId="77777777" w:rsidR="003040B7" w:rsidRDefault="003040B7" w:rsidP="003040B7">
      <w:pPr>
        <w:autoSpaceDE w:val="0"/>
        <w:autoSpaceDN w:val="0"/>
        <w:adjustRightInd w:val="0"/>
        <w:spacing w:after="0" w:line="240" w:lineRule="auto"/>
        <w:rPr>
          <w:rFonts w:ascii="Courier New" w:hAnsi="Courier New" w:cs="Courier New"/>
          <w:color w:val="000000"/>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6BA54159"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3040B7">
        <w:rPr>
          <w:rFonts w:ascii="Courier New" w:hAnsi="Courier New" w:cs="Courier New"/>
          <w:color w:val="3F7F5F"/>
          <w:sz w:val="20"/>
          <w:szCs w:val="20"/>
        </w:rPr>
        <w:t>//B starts at C-start (S) 1/4:1/4</w:t>
      </w:r>
    </w:p>
    <w:p w14:paraId="3DC8EC44"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Pr>
          <w:rFonts w:ascii="Courier New" w:hAnsi="Courier New" w:cs="Courier New"/>
          <w:color w:val="000000"/>
          <w:sz w:val="20"/>
          <w:szCs w:val="20"/>
        </w:rPr>
        <w:t>[1]){</w:t>
      </w:r>
    </w:p>
    <w:p w14:paraId="601CCD2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"S"</w:t>
      </w:r>
      <w:r w:rsidRPr="003040B7">
        <w:rPr>
          <w:rFonts w:ascii="Courier New" w:hAnsi="Courier New" w:cs="Courier New"/>
          <w:color w:val="000000"/>
          <w:sz w:val="20"/>
          <w:szCs w:val="20"/>
        </w:rPr>
        <w:t>);</w:t>
      </w:r>
    </w:p>
    <w:p w14:paraId="4BF688C9"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4BEA7563"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[2]){ </w:t>
      </w:r>
      <w:r w:rsidRPr="003040B7">
        <w:rPr>
          <w:rFonts w:ascii="Courier New" w:hAnsi="Courier New" w:cs="Courier New"/>
          <w:color w:val="3F7F5F"/>
          <w:sz w:val="20"/>
          <w:szCs w:val="20"/>
        </w:rPr>
        <w:t>//B starts in C 1/4:2/4</w:t>
      </w:r>
    </w:p>
    <w:p w14:paraId="7CA64628"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11DE5BA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1A6ED788"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[3]){ </w:t>
      </w:r>
      <w:r w:rsidRPr="003040B7">
        <w:rPr>
          <w:rFonts w:ascii="Courier New" w:hAnsi="Courier New" w:cs="Courier New"/>
          <w:color w:val="3F7F5F"/>
          <w:sz w:val="20"/>
          <w:szCs w:val="20"/>
        </w:rPr>
        <w:t>//B starts at C-end (M) 1/4:3/4</w:t>
      </w:r>
    </w:p>
    <w:p w14:paraId="294F4949"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"M"</w:t>
      </w:r>
      <w:r w:rsidRPr="003040B7">
        <w:rPr>
          <w:rFonts w:ascii="Courier New" w:hAnsi="Courier New" w:cs="Courier New"/>
          <w:color w:val="000000"/>
          <w:sz w:val="20"/>
          <w:szCs w:val="20"/>
        </w:rPr>
        <w:t>);</w:t>
      </w:r>
    </w:p>
    <w:p w14:paraId="61BB36EE"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6637384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[4]){ </w:t>
      </w:r>
      <w:r w:rsidRPr="003040B7">
        <w:rPr>
          <w:rFonts w:ascii="Courier New" w:hAnsi="Courier New" w:cs="Courier New"/>
          <w:color w:val="3F7F5F"/>
          <w:sz w:val="20"/>
          <w:szCs w:val="20"/>
        </w:rPr>
        <w:t>//B starts after C (P) 1/4:4/4</w:t>
      </w:r>
    </w:p>
    <w:p w14:paraId="6F75EFC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"P"</w:t>
      </w:r>
      <w:r w:rsidRPr="003040B7">
        <w:rPr>
          <w:rFonts w:ascii="Courier New" w:hAnsi="Courier New" w:cs="Courier New"/>
          <w:color w:val="000000"/>
          <w:sz w:val="20"/>
          <w:szCs w:val="20"/>
        </w:rPr>
        <w:t>);</w:t>
      </w:r>
    </w:p>
    <w:p w14:paraId="1A7B864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0FDBDAA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0060896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1284A9A9"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[2]){ </w:t>
      </w:r>
      <w:r w:rsidRPr="003040B7">
        <w:rPr>
          <w:rFonts w:ascii="Courier New" w:hAnsi="Courier New" w:cs="Courier New"/>
          <w:color w:val="3F7F5F"/>
          <w:sz w:val="20"/>
          <w:szCs w:val="20"/>
        </w:rPr>
        <w:t>//A starts in B (O) 2/4:_/_</w:t>
      </w:r>
    </w:p>
    <w:p w14:paraId="066D7F6F"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3F7F5F"/>
          <w:sz w:val="20"/>
          <w:szCs w:val="20"/>
        </w:rPr>
        <w:t>//B ends before/at C-start 2/4:_/0, 2/4:_/1</w:t>
      </w:r>
    </w:p>
    <w:p w14:paraId="31BE684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[0] ||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[1]){</w:t>
      </w:r>
    </w:p>
    <w:p w14:paraId="70B406A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456F246E"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"F"</w:t>
      </w:r>
      <w:r w:rsidRPr="003040B7">
        <w:rPr>
          <w:rFonts w:ascii="Courier New" w:hAnsi="Courier New" w:cs="Courier New"/>
          <w:color w:val="000000"/>
          <w:sz w:val="20"/>
          <w:szCs w:val="20"/>
        </w:rPr>
        <w:t>);</w:t>
      </w:r>
    </w:p>
    <w:p w14:paraId="53D576FD"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"D"</w:t>
      </w:r>
      <w:r w:rsidRPr="003040B7">
        <w:rPr>
          <w:rFonts w:ascii="Courier New" w:hAnsi="Courier New" w:cs="Courier New"/>
          <w:color w:val="000000"/>
          <w:sz w:val="20"/>
          <w:szCs w:val="20"/>
        </w:rPr>
        <w:t>);</w:t>
      </w:r>
    </w:p>
    <w:p w14:paraId="3F42986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[0]){ </w:t>
      </w:r>
      <w:r w:rsidRPr="003040B7">
        <w:rPr>
          <w:rFonts w:ascii="Courier New" w:hAnsi="Courier New" w:cs="Courier New"/>
          <w:color w:val="3F7F5F"/>
          <w:sz w:val="20"/>
          <w:szCs w:val="20"/>
        </w:rPr>
        <w:t>// 2/4:_/0</w:t>
      </w:r>
    </w:p>
    <w:p w14:paraId="78DCC496"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"p"</w:t>
      </w:r>
      <w:r w:rsidRPr="003040B7">
        <w:rPr>
          <w:rFonts w:ascii="Courier New" w:hAnsi="Courier New" w:cs="Courier New"/>
          <w:color w:val="000000"/>
          <w:sz w:val="20"/>
          <w:szCs w:val="20"/>
        </w:rPr>
        <w:t>);</w:t>
      </w:r>
    </w:p>
    <w:p w14:paraId="486E984A"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"m"</w:t>
      </w:r>
      <w:r w:rsidRPr="003040B7">
        <w:rPr>
          <w:rFonts w:ascii="Courier New" w:hAnsi="Courier New" w:cs="Courier New"/>
          <w:color w:val="000000"/>
          <w:sz w:val="20"/>
          <w:szCs w:val="20"/>
        </w:rPr>
        <w:t>);</w:t>
      </w:r>
    </w:p>
    <w:p w14:paraId="55D53B01"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7045735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33660873"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[2]){ </w:t>
      </w:r>
      <w:r w:rsidRPr="003040B7">
        <w:rPr>
          <w:rFonts w:ascii="Courier New" w:hAnsi="Courier New" w:cs="Courier New"/>
          <w:color w:val="3F7F5F"/>
          <w:sz w:val="20"/>
          <w:szCs w:val="20"/>
        </w:rPr>
        <w:t>//B ends in C 2/4:_/2</w:t>
      </w:r>
    </w:p>
    <w:p w14:paraId="6C5F00C3"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"d"</w:t>
      </w:r>
      <w:r w:rsidRPr="003040B7">
        <w:rPr>
          <w:rFonts w:ascii="Courier New" w:hAnsi="Courier New" w:cs="Courier New"/>
          <w:color w:val="000000"/>
          <w:sz w:val="20"/>
          <w:szCs w:val="20"/>
        </w:rPr>
        <w:t>);</w:t>
      </w:r>
    </w:p>
    <w:p w14:paraId="13AD22A4"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"f"</w:t>
      </w:r>
      <w:r w:rsidRPr="003040B7">
        <w:rPr>
          <w:rFonts w:ascii="Courier New" w:hAnsi="Courier New" w:cs="Courier New"/>
          <w:color w:val="000000"/>
          <w:sz w:val="20"/>
          <w:szCs w:val="20"/>
        </w:rPr>
        <w:t>);</w:t>
      </w:r>
    </w:p>
    <w:p w14:paraId="7416B35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25EAC834"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[0]){ </w:t>
      </w:r>
      <w:r w:rsidRPr="003040B7">
        <w:rPr>
          <w:rFonts w:ascii="Courier New" w:hAnsi="Courier New" w:cs="Courier New"/>
          <w:color w:val="3F7F5F"/>
          <w:sz w:val="20"/>
          <w:szCs w:val="20"/>
        </w:rPr>
        <w:t>//B starts before C (o) 2/4:0/2</w:t>
      </w:r>
    </w:p>
    <w:p w14:paraId="3B0F445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53BD821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"F"</w:t>
      </w:r>
      <w:r w:rsidRPr="003040B7">
        <w:rPr>
          <w:rFonts w:ascii="Courier New" w:hAnsi="Courier New" w:cs="Courier New"/>
          <w:color w:val="000000"/>
          <w:sz w:val="20"/>
          <w:szCs w:val="20"/>
        </w:rPr>
        <w:t>);</w:t>
      </w:r>
    </w:p>
    <w:p w14:paraId="283486F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"D"</w:t>
      </w:r>
      <w:r w:rsidRPr="003040B7">
        <w:rPr>
          <w:rFonts w:ascii="Courier New" w:hAnsi="Courier New" w:cs="Courier New"/>
          <w:color w:val="000000"/>
          <w:sz w:val="20"/>
          <w:szCs w:val="20"/>
        </w:rPr>
        <w:t>);</w:t>
      </w:r>
    </w:p>
    <w:p w14:paraId="0229BC8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"s"</w:t>
      </w:r>
      <w:r w:rsidRPr="003040B7">
        <w:rPr>
          <w:rFonts w:ascii="Courier New" w:hAnsi="Courier New" w:cs="Courier New"/>
          <w:color w:val="000000"/>
          <w:sz w:val="20"/>
          <w:szCs w:val="20"/>
        </w:rPr>
        <w:t>);</w:t>
      </w:r>
    </w:p>
    <w:p w14:paraId="1632F70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"e"</w:t>
      </w:r>
      <w:r w:rsidRPr="003040B7">
        <w:rPr>
          <w:rFonts w:ascii="Courier New" w:hAnsi="Courier New" w:cs="Courier New"/>
          <w:color w:val="000000"/>
          <w:sz w:val="20"/>
          <w:szCs w:val="20"/>
        </w:rPr>
        <w:t>);</w:t>
      </w:r>
    </w:p>
    <w:p w14:paraId="3C3C0C9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"S"</w:t>
      </w:r>
      <w:r w:rsidRPr="003040B7">
        <w:rPr>
          <w:rFonts w:ascii="Courier New" w:hAnsi="Courier New" w:cs="Courier New"/>
          <w:color w:val="000000"/>
          <w:sz w:val="20"/>
          <w:szCs w:val="20"/>
        </w:rPr>
        <w:t>);</w:t>
      </w:r>
    </w:p>
    <w:p w14:paraId="66BC7C36"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67F5FEA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6337411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[3]){ </w:t>
      </w:r>
      <w:r w:rsidRPr="003040B7">
        <w:rPr>
          <w:rFonts w:ascii="Courier New" w:hAnsi="Courier New" w:cs="Courier New"/>
          <w:color w:val="3F7F5F"/>
          <w:sz w:val="20"/>
          <w:szCs w:val="20"/>
        </w:rPr>
        <w:t>//B ends at C-end 2/4:_/3</w:t>
      </w:r>
    </w:p>
    <w:p w14:paraId="59C98CFD"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24329A2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[0]){ </w:t>
      </w:r>
      <w:r w:rsidRPr="003040B7">
        <w:rPr>
          <w:rFonts w:ascii="Courier New" w:hAnsi="Courier New" w:cs="Courier New"/>
          <w:color w:val="3F7F5F"/>
          <w:sz w:val="20"/>
          <w:szCs w:val="20"/>
        </w:rPr>
        <w:t>//B starts before C 2/4:0/3</w:t>
      </w:r>
    </w:p>
    <w:p w14:paraId="444FC41F"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"D"</w:t>
      </w:r>
      <w:r w:rsidRPr="003040B7">
        <w:rPr>
          <w:rFonts w:ascii="Courier New" w:hAnsi="Courier New" w:cs="Courier New"/>
          <w:color w:val="000000"/>
          <w:sz w:val="20"/>
          <w:szCs w:val="20"/>
        </w:rPr>
        <w:t>);</w:t>
      </w:r>
    </w:p>
    <w:p w14:paraId="4323B4D3"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"S"</w:t>
      </w:r>
      <w:r w:rsidRPr="003040B7">
        <w:rPr>
          <w:rFonts w:ascii="Courier New" w:hAnsi="Courier New" w:cs="Courier New"/>
          <w:color w:val="000000"/>
          <w:sz w:val="20"/>
          <w:szCs w:val="20"/>
        </w:rPr>
        <w:t>);</w:t>
      </w:r>
    </w:p>
    <w:p w14:paraId="4BDCDB24"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72CFE1C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2C153FC6"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lastRenderedPageBreak/>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[4]){ </w:t>
      </w:r>
      <w:r w:rsidRPr="003040B7">
        <w:rPr>
          <w:rFonts w:ascii="Courier New" w:hAnsi="Courier New" w:cs="Courier New"/>
          <w:color w:val="3F7F5F"/>
          <w:sz w:val="20"/>
          <w:szCs w:val="20"/>
        </w:rPr>
        <w:t>//B ends after C 2/4:_/4</w:t>
      </w:r>
    </w:p>
    <w:p w14:paraId="463C567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"P"</w:t>
      </w:r>
      <w:r w:rsidRPr="003040B7">
        <w:rPr>
          <w:rFonts w:ascii="Courier New" w:hAnsi="Courier New" w:cs="Courier New"/>
          <w:color w:val="000000"/>
          <w:sz w:val="20"/>
          <w:szCs w:val="20"/>
        </w:rPr>
        <w:t>);</w:t>
      </w:r>
    </w:p>
    <w:p w14:paraId="13CEBEC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3F7F5F"/>
          <w:sz w:val="20"/>
          <w:szCs w:val="20"/>
        </w:rPr>
        <w:t>//B starts before C</w:t>
      </w:r>
    </w:p>
    <w:p w14:paraId="7D7A5339"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3F7F5F"/>
          <w:sz w:val="20"/>
          <w:szCs w:val="20"/>
        </w:rPr>
        <w:t>// 2/4:0/4, 2/4:1/4, 2/4:2/4</w:t>
      </w:r>
    </w:p>
    <w:p w14:paraId="58D7BDF9"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[0] ||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[1] ||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[2]){</w:t>
      </w:r>
    </w:p>
    <w:p w14:paraId="679FD47E"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79A7DA3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"M"</w:t>
      </w:r>
      <w:r w:rsidRPr="003040B7">
        <w:rPr>
          <w:rFonts w:ascii="Courier New" w:hAnsi="Courier New" w:cs="Courier New"/>
          <w:color w:val="000000"/>
          <w:sz w:val="20"/>
          <w:szCs w:val="20"/>
        </w:rPr>
        <w:t>);</w:t>
      </w:r>
    </w:p>
    <w:p w14:paraId="376B2DC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[0]){ </w:t>
      </w:r>
      <w:r w:rsidRPr="003040B7">
        <w:rPr>
          <w:rFonts w:ascii="Courier New" w:hAnsi="Courier New" w:cs="Courier New"/>
          <w:color w:val="3F7F5F"/>
          <w:sz w:val="20"/>
          <w:szCs w:val="20"/>
        </w:rPr>
        <w:t>// 2/4:0/4</w:t>
      </w:r>
    </w:p>
    <w:p w14:paraId="25C8BF68"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"D"</w:t>
      </w:r>
      <w:r w:rsidRPr="003040B7">
        <w:rPr>
          <w:rFonts w:ascii="Courier New" w:hAnsi="Courier New" w:cs="Courier New"/>
          <w:color w:val="000000"/>
          <w:sz w:val="20"/>
          <w:szCs w:val="20"/>
        </w:rPr>
        <w:t>);</w:t>
      </w:r>
    </w:p>
    <w:p w14:paraId="2163B986"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"S"</w:t>
      </w:r>
      <w:r w:rsidRPr="003040B7">
        <w:rPr>
          <w:rFonts w:ascii="Courier New" w:hAnsi="Courier New" w:cs="Courier New"/>
          <w:color w:val="000000"/>
          <w:sz w:val="20"/>
          <w:szCs w:val="20"/>
        </w:rPr>
        <w:t>);</w:t>
      </w:r>
    </w:p>
    <w:p w14:paraId="09D0FAC3"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3130BD58"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p>
    <w:p w14:paraId="35DC9CC8"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6B7766E4"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5EB3288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[3]){ </w:t>
      </w:r>
      <w:r w:rsidRPr="003040B7">
        <w:rPr>
          <w:rFonts w:ascii="Courier New" w:hAnsi="Courier New" w:cs="Courier New"/>
          <w:color w:val="3F7F5F"/>
          <w:sz w:val="20"/>
          <w:szCs w:val="20"/>
        </w:rPr>
        <w:t>//A starts at B-end (M) 3/4:_/_</w:t>
      </w:r>
    </w:p>
    <w:p w14:paraId="1A27561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[0]){ </w:t>
      </w:r>
      <w:r w:rsidRPr="003040B7">
        <w:rPr>
          <w:rFonts w:ascii="Courier New" w:hAnsi="Courier New" w:cs="Courier New"/>
          <w:color w:val="3F7F5F"/>
          <w:sz w:val="20"/>
          <w:szCs w:val="20"/>
        </w:rPr>
        <w:t>//B ends before C 3/4:_/0</w:t>
      </w:r>
    </w:p>
    <w:p w14:paraId="721F1C14"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"p"</w:t>
      </w:r>
      <w:r w:rsidRPr="003040B7">
        <w:rPr>
          <w:rFonts w:ascii="Courier New" w:hAnsi="Courier New" w:cs="Courier New"/>
          <w:color w:val="000000"/>
          <w:sz w:val="20"/>
          <w:szCs w:val="20"/>
        </w:rPr>
        <w:t>);</w:t>
      </w:r>
    </w:p>
    <w:p w14:paraId="2E85160A"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"m"</w:t>
      </w:r>
      <w:r w:rsidRPr="003040B7">
        <w:rPr>
          <w:rFonts w:ascii="Courier New" w:hAnsi="Courier New" w:cs="Courier New"/>
          <w:color w:val="000000"/>
          <w:sz w:val="20"/>
          <w:szCs w:val="20"/>
        </w:rPr>
        <w:t>);</w:t>
      </w:r>
    </w:p>
    <w:p w14:paraId="42AB5154"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415BD93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"F"</w:t>
      </w:r>
      <w:r w:rsidRPr="003040B7">
        <w:rPr>
          <w:rFonts w:ascii="Courier New" w:hAnsi="Courier New" w:cs="Courier New"/>
          <w:color w:val="000000"/>
          <w:sz w:val="20"/>
          <w:szCs w:val="20"/>
        </w:rPr>
        <w:t>);</w:t>
      </w:r>
    </w:p>
    <w:p w14:paraId="7BA9A4D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"D"</w:t>
      </w:r>
      <w:r w:rsidRPr="003040B7">
        <w:rPr>
          <w:rFonts w:ascii="Courier New" w:hAnsi="Courier New" w:cs="Courier New"/>
          <w:color w:val="000000"/>
          <w:sz w:val="20"/>
          <w:szCs w:val="20"/>
        </w:rPr>
        <w:t>);</w:t>
      </w:r>
    </w:p>
    <w:p w14:paraId="3625C856"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62836B6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[1]){ </w:t>
      </w:r>
      <w:r w:rsidRPr="003040B7">
        <w:rPr>
          <w:rFonts w:ascii="Courier New" w:hAnsi="Courier New" w:cs="Courier New"/>
          <w:color w:val="3F7F5F"/>
          <w:sz w:val="20"/>
          <w:szCs w:val="20"/>
        </w:rPr>
        <w:t>//B ends at C-start 3/4:_/1</w:t>
      </w:r>
    </w:p>
    <w:p w14:paraId="66BB1D6F"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"s"</w:t>
      </w:r>
      <w:r w:rsidRPr="003040B7">
        <w:rPr>
          <w:rFonts w:ascii="Courier New" w:hAnsi="Courier New" w:cs="Courier New"/>
          <w:color w:val="000000"/>
          <w:sz w:val="20"/>
          <w:szCs w:val="20"/>
        </w:rPr>
        <w:t>);</w:t>
      </w:r>
    </w:p>
    <w:p w14:paraId="33652A2E"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"e"</w:t>
      </w:r>
      <w:r w:rsidRPr="003040B7">
        <w:rPr>
          <w:rFonts w:ascii="Courier New" w:hAnsi="Courier New" w:cs="Courier New"/>
          <w:color w:val="000000"/>
          <w:sz w:val="20"/>
          <w:szCs w:val="20"/>
        </w:rPr>
        <w:t>);</w:t>
      </w:r>
    </w:p>
    <w:p w14:paraId="4B0FEE0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"S"</w:t>
      </w:r>
      <w:r w:rsidRPr="003040B7">
        <w:rPr>
          <w:rFonts w:ascii="Courier New" w:hAnsi="Courier New" w:cs="Courier New"/>
          <w:color w:val="000000"/>
          <w:sz w:val="20"/>
          <w:szCs w:val="20"/>
        </w:rPr>
        <w:t>);</w:t>
      </w:r>
    </w:p>
    <w:p w14:paraId="3D2BF2D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5A0FE996"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[2]){ </w:t>
      </w:r>
      <w:r w:rsidRPr="003040B7">
        <w:rPr>
          <w:rFonts w:ascii="Courier New" w:hAnsi="Courier New" w:cs="Courier New"/>
          <w:color w:val="3F7F5F"/>
          <w:sz w:val="20"/>
          <w:szCs w:val="20"/>
        </w:rPr>
        <w:t>//B ends in C 3/4:_/2</w:t>
      </w:r>
    </w:p>
    <w:p w14:paraId="2F810446"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"d"</w:t>
      </w:r>
      <w:r w:rsidRPr="003040B7">
        <w:rPr>
          <w:rFonts w:ascii="Courier New" w:hAnsi="Courier New" w:cs="Courier New"/>
          <w:color w:val="000000"/>
          <w:sz w:val="20"/>
          <w:szCs w:val="20"/>
        </w:rPr>
        <w:t>);</w:t>
      </w:r>
    </w:p>
    <w:p w14:paraId="038DB0A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"f"</w:t>
      </w:r>
      <w:r w:rsidRPr="003040B7">
        <w:rPr>
          <w:rFonts w:ascii="Courier New" w:hAnsi="Courier New" w:cs="Courier New"/>
          <w:color w:val="000000"/>
          <w:sz w:val="20"/>
          <w:szCs w:val="20"/>
        </w:rPr>
        <w:t>);</w:t>
      </w:r>
    </w:p>
    <w:p w14:paraId="6DBF75A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65113FDD"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61CBE41D"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[3]){ </w:t>
      </w:r>
      <w:r w:rsidRPr="003040B7">
        <w:rPr>
          <w:rFonts w:ascii="Courier New" w:hAnsi="Courier New" w:cs="Courier New"/>
          <w:color w:val="3F7F5F"/>
          <w:sz w:val="20"/>
          <w:szCs w:val="20"/>
        </w:rPr>
        <w:t>//B ends at C-end 3/4:_/3</w:t>
      </w:r>
    </w:p>
    <w:p w14:paraId="65FB1CC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"M"</w:t>
      </w:r>
      <w:r w:rsidRPr="003040B7">
        <w:rPr>
          <w:rFonts w:ascii="Courier New" w:hAnsi="Courier New" w:cs="Courier New"/>
          <w:color w:val="000000"/>
          <w:sz w:val="20"/>
          <w:szCs w:val="20"/>
        </w:rPr>
        <w:t>);</w:t>
      </w:r>
    </w:p>
    <w:p w14:paraId="6D8BDBE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297F1B8F"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[4]){ </w:t>
      </w:r>
      <w:r w:rsidRPr="003040B7">
        <w:rPr>
          <w:rFonts w:ascii="Courier New" w:hAnsi="Courier New" w:cs="Courier New"/>
          <w:color w:val="3F7F5F"/>
          <w:sz w:val="20"/>
          <w:szCs w:val="20"/>
        </w:rPr>
        <w:t>//B ends after C 3/4:_/4</w:t>
      </w:r>
    </w:p>
    <w:p w14:paraId="0C51081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"P"</w:t>
      </w:r>
      <w:r w:rsidRPr="003040B7">
        <w:rPr>
          <w:rFonts w:ascii="Courier New" w:hAnsi="Courier New" w:cs="Courier New"/>
          <w:color w:val="000000"/>
          <w:sz w:val="20"/>
          <w:szCs w:val="20"/>
        </w:rPr>
        <w:t>);</w:t>
      </w:r>
    </w:p>
    <w:p w14:paraId="1BB0AE68"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641F80E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27A115CE"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0000C0"/>
          <w:sz w:val="20"/>
          <w:szCs w:val="20"/>
        </w:rPr>
        <w:t>spos</w:t>
      </w:r>
      <w:r w:rsidRPr="003040B7">
        <w:rPr>
          <w:rFonts w:ascii="Courier New" w:hAnsi="Courier New" w:cs="Courier New"/>
          <w:color w:val="000000"/>
          <w:sz w:val="20"/>
          <w:szCs w:val="20"/>
        </w:rPr>
        <w:t xml:space="preserve">[4]){ </w:t>
      </w:r>
      <w:r w:rsidRPr="003040B7">
        <w:rPr>
          <w:rFonts w:ascii="Courier New" w:hAnsi="Courier New" w:cs="Courier New"/>
          <w:color w:val="3F7F5F"/>
          <w:sz w:val="20"/>
          <w:szCs w:val="20"/>
        </w:rPr>
        <w:t>//A starts after B 4/4:_/_</w:t>
      </w:r>
    </w:p>
    <w:p w14:paraId="69CE4B49"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 xml:space="preserve">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[0]){ </w:t>
      </w:r>
      <w:r w:rsidRPr="003040B7">
        <w:rPr>
          <w:rFonts w:ascii="Courier New" w:hAnsi="Courier New" w:cs="Courier New"/>
          <w:color w:val="3F7F5F"/>
          <w:sz w:val="20"/>
          <w:szCs w:val="20"/>
        </w:rPr>
        <w:t>//B ends before C 4/4:_/0</w:t>
      </w:r>
    </w:p>
    <w:p w14:paraId="2A2B2C5A"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.full();</w:t>
      </w:r>
    </w:p>
    <w:p w14:paraId="555143B3"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299EFD0D"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3F7F5F"/>
          <w:sz w:val="20"/>
          <w:szCs w:val="20"/>
        </w:rPr>
        <w:t>//B ends at C-start/in C 4/4:_/1, 4/4:_/2</w:t>
      </w:r>
    </w:p>
    <w:p w14:paraId="535E991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[1] ||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[2]){</w:t>
      </w:r>
    </w:p>
    <w:p w14:paraId="6F23D82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"d"</w:t>
      </w:r>
      <w:r w:rsidRPr="003040B7">
        <w:rPr>
          <w:rFonts w:ascii="Courier New" w:hAnsi="Courier New" w:cs="Courier New"/>
          <w:color w:val="000000"/>
          <w:sz w:val="20"/>
          <w:szCs w:val="20"/>
        </w:rPr>
        <w:t>);</w:t>
      </w:r>
    </w:p>
    <w:p w14:paraId="4D273C7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"f"</w:t>
      </w:r>
      <w:r w:rsidRPr="003040B7">
        <w:rPr>
          <w:rFonts w:ascii="Courier New" w:hAnsi="Courier New" w:cs="Courier New"/>
          <w:color w:val="000000"/>
          <w:sz w:val="20"/>
          <w:szCs w:val="20"/>
        </w:rPr>
        <w:t>);</w:t>
      </w:r>
    </w:p>
    <w:p w14:paraId="75483A6F"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"O"</w:t>
      </w:r>
      <w:r w:rsidRPr="003040B7">
        <w:rPr>
          <w:rFonts w:ascii="Courier New" w:hAnsi="Courier New" w:cs="Courier New"/>
          <w:color w:val="000000"/>
          <w:sz w:val="20"/>
          <w:szCs w:val="20"/>
        </w:rPr>
        <w:t>);</w:t>
      </w:r>
    </w:p>
    <w:p w14:paraId="6EF6A8E9"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"M"</w:t>
      </w:r>
      <w:r w:rsidRPr="003040B7">
        <w:rPr>
          <w:rFonts w:ascii="Courier New" w:hAnsi="Courier New" w:cs="Courier New"/>
          <w:color w:val="000000"/>
          <w:sz w:val="20"/>
          <w:szCs w:val="20"/>
        </w:rPr>
        <w:t>);</w:t>
      </w:r>
    </w:p>
    <w:p w14:paraId="07BAE4C4"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"P"</w:t>
      </w:r>
      <w:r w:rsidRPr="003040B7">
        <w:rPr>
          <w:rFonts w:ascii="Courier New" w:hAnsi="Courier New" w:cs="Courier New"/>
          <w:color w:val="000000"/>
          <w:sz w:val="20"/>
          <w:szCs w:val="20"/>
        </w:rPr>
        <w:t>);</w:t>
      </w:r>
    </w:p>
    <w:p w14:paraId="27E6D8E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5E1B8AAD"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3F7F5F"/>
          <w:sz w:val="20"/>
          <w:szCs w:val="20"/>
        </w:rPr>
        <w:t>//B ends at/after C-end 4/4:_/3, 4/4:_/4</w:t>
      </w:r>
    </w:p>
    <w:p w14:paraId="61A4059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 xml:space="preserve">[3] ||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r w:rsidRPr="003040B7">
        <w:rPr>
          <w:rFonts w:ascii="Courier New" w:hAnsi="Courier New" w:cs="Courier New"/>
          <w:color w:val="0000C0"/>
          <w:sz w:val="20"/>
          <w:szCs w:val="20"/>
        </w:rPr>
        <w:t>epos</w:t>
      </w:r>
      <w:r w:rsidRPr="003040B7">
        <w:rPr>
          <w:rFonts w:ascii="Courier New" w:hAnsi="Courier New" w:cs="Courier New"/>
          <w:color w:val="000000"/>
          <w:sz w:val="20"/>
          <w:szCs w:val="20"/>
        </w:rPr>
        <w:t>[4]){</w:t>
      </w:r>
    </w:p>
    <w:p w14:paraId="6C7807B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.set(</w:t>
      </w:r>
      <w:r w:rsidRPr="003040B7">
        <w:rPr>
          <w:rFonts w:ascii="Courier New" w:hAnsi="Courier New" w:cs="Courier New"/>
          <w:color w:val="2A00FF"/>
          <w:sz w:val="20"/>
          <w:szCs w:val="20"/>
        </w:rPr>
        <w:t>"P"</w:t>
      </w:r>
      <w:r w:rsidRPr="003040B7">
        <w:rPr>
          <w:rFonts w:ascii="Courier New" w:hAnsi="Courier New" w:cs="Courier New"/>
          <w:color w:val="000000"/>
          <w:sz w:val="20"/>
          <w:szCs w:val="20"/>
        </w:rPr>
        <w:t>);</w:t>
      </w:r>
    </w:p>
    <w:p w14:paraId="53CBD8D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4E4B3561"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364BB2B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1112EBB9"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lastRenderedPageBreak/>
        <w:tab/>
      </w:r>
      <w:r w:rsidRPr="003040B7">
        <w:rPr>
          <w:rFonts w:ascii="Courier New" w:hAnsi="Courier New" w:cs="Courier New"/>
          <w:color w:val="000000"/>
          <w:sz w:val="20"/>
          <w:szCs w:val="20"/>
        </w:rPr>
        <w:tab/>
        <w:t>}</w:t>
      </w:r>
    </w:p>
    <w:p w14:paraId="1DE9CD4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return</w:t>
      </w:r>
      <w:r w:rsidRPr="003040B7">
        <w:rPr>
          <w:rFonts w:ascii="Courier New" w:hAnsi="Courier New" w:cs="Courier New"/>
          <w:color w:val="000000"/>
          <w:sz w:val="20"/>
          <w:szCs w:val="20"/>
        </w:rPr>
        <w:t xml:space="preserve"> </w:t>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w:t>
      </w:r>
    </w:p>
    <w:p w14:paraId="2D742788"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t>}</w:t>
      </w:r>
      <w:r w:rsidRPr="003040B7">
        <w:rPr>
          <w:rFonts w:ascii="Courier New" w:hAnsi="Courier New" w:cs="Courier New"/>
          <w:color w:val="000000"/>
          <w:sz w:val="20"/>
          <w:szCs w:val="20"/>
        </w:rPr>
        <w:tab/>
      </w:r>
    </w:p>
    <w:p w14:paraId="5C1D5BF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p>
    <w:p w14:paraId="6D5E8246"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public</w:t>
      </w:r>
      <w:r w:rsidRPr="003040B7">
        <w:rPr>
          <w:rFonts w:ascii="Courier New" w:hAnsi="Courier New" w:cs="Courier New"/>
          <w:color w:val="000000"/>
          <w:sz w:val="20"/>
          <w:szCs w:val="20"/>
        </w:rPr>
        <w:t xml:space="preserve"> </w:t>
      </w:r>
      <w:r w:rsidRPr="003040B7">
        <w:rPr>
          <w:rFonts w:ascii="Courier New" w:hAnsi="Courier New" w:cs="Courier New"/>
          <w:b/>
          <w:bCs/>
          <w:color w:val="7F0055"/>
          <w:sz w:val="20"/>
          <w:szCs w:val="20"/>
        </w:rPr>
        <w:t>static</w:t>
      </w:r>
      <w:r w:rsidRPr="003040B7">
        <w:rPr>
          <w:rFonts w:ascii="Courier New" w:hAnsi="Courier New" w:cs="Courier New"/>
          <w:color w:val="000000"/>
          <w:sz w:val="20"/>
          <w:szCs w:val="20"/>
        </w:rPr>
        <w:t xml:space="preserve"> </w:t>
      </w:r>
      <w:r w:rsidRPr="003040B7">
        <w:rPr>
          <w:rFonts w:ascii="Courier New" w:hAnsi="Courier New" w:cs="Courier New"/>
          <w:b/>
          <w:bCs/>
          <w:color w:val="7F0055"/>
          <w:sz w:val="20"/>
          <w:szCs w:val="20"/>
        </w:rPr>
        <w:t>void</w:t>
      </w:r>
      <w:r w:rsidRPr="003040B7">
        <w:rPr>
          <w:rFonts w:ascii="Courier New" w:hAnsi="Courier New" w:cs="Courier New"/>
          <w:color w:val="000000"/>
          <w:sz w:val="20"/>
          <w:szCs w:val="20"/>
        </w:rPr>
        <w:t xml:space="preserve"> main(String[] </w:t>
      </w:r>
      <w:r w:rsidRPr="003040B7">
        <w:rPr>
          <w:rFonts w:ascii="Courier New" w:hAnsi="Courier New" w:cs="Courier New"/>
          <w:color w:val="6A3E3E"/>
          <w:sz w:val="20"/>
          <w:szCs w:val="20"/>
        </w:rPr>
        <w:t>args</w:t>
      </w:r>
      <w:r w:rsidRPr="003040B7">
        <w:rPr>
          <w:rFonts w:ascii="Courier New" w:hAnsi="Courier New" w:cs="Courier New"/>
          <w:color w:val="000000"/>
          <w:sz w:val="20"/>
          <w:szCs w:val="20"/>
        </w:rPr>
        <w:t>) {</w:t>
      </w:r>
    </w:p>
    <w:p w14:paraId="5DB8AC51"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t xml:space="preserve">Scanner </w:t>
      </w:r>
      <w:r w:rsidRPr="003040B7">
        <w:rPr>
          <w:rFonts w:ascii="Courier New" w:hAnsi="Courier New" w:cs="Courier New"/>
          <w:color w:val="6A3E3E"/>
          <w:sz w:val="20"/>
          <w:szCs w:val="20"/>
        </w:rPr>
        <w:t>stdin</w:t>
      </w:r>
      <w:r w:rsidRPr="003040B7">
        <w:rPr>
          <w:rFonts w:ascii="Courier New" w:hAnsi="Courier New" w:cs="Courier New"/>
          <w:color w:val="000000"/>
          <w:sz w:val="20"/>
          <w:szCs w:val="20"/>
        </w:rPr>
        <w:t xml:space="preserve"> = </w:t>
      </w:r>
      <w:r w:rsidRPr="003040B7">
        <w:rPr>
          <w:rFonts w:ascii="Courier New" w:hAnsi="Courier New" w:cs="Courier New"/>
          <w:b/>
          <w:bCs/>
          <w:color w:val="7F0055"/>
          <w:sz w:val="20"/>
          <w:szCs w:val="20"/>
        </w:rPr>
        <w:t>new</w:t>
      </w:r>
      <w:r w:rsidRPr="003040B7">
        <w:rPr>
          <w:rFonts w:ascii="Courier New" w:hAnsi="Courier New" w:cs="Courier New"/>
          <w:color w:val="000000"/>
          <w:sz w:val="20"/>
          <w:szCs w:val="20"/>
        </w:rPr>
        <w:t xml:space="preserve"> Scanner(System.</w:t>
      </w:r>
      <w:r w:rsidRPr="003040B7">
        <w:rPr>
          <w:rFonts w:ascii="Courier New" w:hAnsi="Courier New" w:cs="Courier New"/>
          <w:b/>
          <w:bCs/>
          <w:i/>
          <w:iCs/>
          <w:color w:val="0000C0"/>
          <w:sz w:val="20"/>
          <w:szCs w:val="20"/>
        </w:rPr>
        <w:t>in</w:t>
      </w:r>
      <w:r w:rsidRPr="003040B7">
        <w:rPr>
          <w:rFonts w:ascii="Courier New" w:hAnsi="Courier New" w:cs="Courier New"/>
          <w:color w:val="000000"/>
          <w:sz w:val="20"/>
          <w:szCs w:val="20"/>
        </w:rPr>
        <w:t>);</w:t>
      </w:r>
    </w:p>
    <w:p w14:paraId="10B7870E"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t xml:space="preserve">Interval </w:t>
      </w:r>
      <w:r w:rsidRPr="003040B7">
        <w:rPr>
          <w:rFonts w:ascii="Courier New" w:hAnsi="Courier New" w:cs="Courier New"/>
          <w:color w:val="6A3E3E"/>
          <w:sz w:val="20"/>
          <w:szCs w:val="20"/>
        </w:rPr>
        <w:t>a</w:t>
      </w:r>
      <w:r w:rsidRPr="003040B7">
        <w:rPr>
          <w:rFonts w:ascii="Courier New" w:hAnsi="Courier New" w:cs="Courier New"/>
          <w:color w:val="000000"/>
          <w:sz w:val="20"/>
          <w:szCs w:val="20"/>
        </w:rPr>
        <w:t>;</w:t>
      </w:r>
    </w:p>
    <w:p w14:paraId="6BC4DF94"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t xml:space="preserve">Interval </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p>
    <w:p w14:paraId="7AC2132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t xml:space="preserve">Interval </w:t>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w:t>
      </w:r>
    </w:p>
    <w:p w14:paraId="02655F51"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t xml:space="preserve">String </w:t>
      </w:r>
      <w:r w:rsidRPr="003040B7">
        <w:rPr>
          <w:rFonts w:ascii="Courier New" w:hAnsi="Courier New" w:cs="Courier New"/>
          <w:color w:val="6A3E3E"/>
          <w:sz w:val="20"/>
          <w:szCs w:val="20"/>
        </w:rPr>
        <w:t>intIn</w:t>
      </w:r>
      <w:r w:rsidRPr="003040B7">
        <w:rPr>
          <w:rFonts w:ascii="Courier New" w:hAnsi="Courier New" w:cs="Courier New"/>
          <w:color w:val="000000"/>
          <w:sz w:val="20"/>
          <w:szCs w:val="20"/>
        </w:rPr>
        <w:t>;</w:t>
      </w:r>
    </w:p>
    <w:p w14:paraId="0606570F"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t xml:space="preserve">String </w:t>
      </w:r>
      <w:r w:rsidRPr="003040B7">
        <w:rPr>
          <w:rFonts w:ascii="Courier New" w:hAnsi="Courier New" w:cs="Courier New"/>
          <w:color w:val="6A3E3E"/>
          <w:sz w:val="20"/>
          <w:szCs w:val="20"/>
        </w:rPr>
        <w:t>output</w:t>
      </w:r>
      <w:r w:rsidRPr="003040B7">
        <w:rPr>
          <w:rFonts w:ascii="Courier New" w:hAnsi="Courier New" w:cs="Courier New"/>
          <w:color w:val="000000"/>
          <w:sz w:val="20"/>
          <w:szCs w:val="20"/>
        </w:rPr>
        <w:t xml:space="preserve"> = </w:t>
      </w:r>
      <w:r w:rsidRPr="003040B7">
        <w:rPr>
          <w:rFonts w:ascii="Courier New" w:hAnsi="Courier New" w:cs="Courier New"/>
          <w:b/>
          <w:bCs/>
          <w:color w:val="7F0055"/>
          <w:sz w:val="20"/>
          <w:szCs w:val="20"/>
        </w:rPr>
        <w:t>new</w:t>
      </w:r>
      <w:r w:rsidRPr="003040B7">
        <w:rPr>
          <w:rFonts w:ascii="Courier New" w:hAnsi="Courier New" w:cs="Courier New"/>
          <w:color w:val="000000"/>
          <w:sz w:val="20"/>
          <w:szCs w:val="20"/>
        </w:rPr>
        <w:t xml:space="preserve"> String();</w:t>
      </w:r>
    </w:p>
    <w:p w14:paraId="3C46898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do</w:t>
      </w:r>
      <w:r w:rsidRPr="003040B7">
        <w:rPr>
          <w:rFonts w:ascii="Courier New" w:hAnsi="Courier New" w:cs="Courier New"/>
          <w:color w:val="000000"/>
          <w:sz w:val="20"/>
          <w:szCs w:val="20"/>
        </w:rPr>
        <w:t>{</w:t>
      </w:r>
    </w:p>
    <w:p w14:paraId="79160D64"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a</w:t>
      </w:r>
      <w:r w:rsidRPr="003040B7">
        <w:rPr>
          <w:rFonts w:ascii="Courier New" w:hAnsi="Courier New" w:cs="Courier New"/>
          <w:color w:val="000000"/>
          <w:sz w:val="20"/>
          <w:szCs w:val="20"/>
        </w:rPr>
        <w:t xml:space="preserve"> = </w:t>
      </w:r>
      <w:r w:rsidRPr="003040B7">
        <w:rPr>
          <w:rFonts w:ascii="Courier New" w:hAnsi="Courier New" w:cs="Courier New"/>
          <w:b/>
          <w:bCs/>
          <w:color w:val="7F0055"/>
          <w:sz w:val="20"/>
          <w:szCs w:val="20"/>
        </w:rPr>
        <w:t>new</w:t>
      </w:r>
      <w:r w:rsidRPr="003040B7">
        <w:rPr>
          <w:rFonts w:ascii="Courier New" w:hAnsi="Courier New" w:cs="Courier New"/>
          <w:color w:val="000000"/>
          <w:sz w:val="20"/>
          <w:szCs w:val="20"/>
        </w:rPr>
        <w:t xml:space="preserve"> Interval();</w:t>
      </w:r>
    </w:p>
    <w:p w14:paraId="5E0CA9B1"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b</w:t>
      </w:r>
      <w:r w:rsidRPr="003040B7">
        <w:rPr>
          <w:rFonts w:ascii="Courier New" w:hAnsi="Courier New" w:cs="Courier New"/>
          <w:color w:val="000000"/>
          <w:sz w:val="20"/>
          <w:szCs w:val="20"/>
        </w:rPr>
        <w:t xml:space="preserve"> = </w:t>
      </w:r>
      <w:r w:rsidRPr="003040B7">
        <w:rPr>
          <w:rFonts w:ascii="Courier New" w:hAnsi="Courier New" w:cs="Courier New"/>
          <w:b/>
          <w:bCs/>
          <w:color w:val="7F0055"/>
          <w:sz w:val="20"/>
          <w:szCs w:val="20"/>
        </w:rPr>
        <w:t>new</w:t>
      </w:r>
      <w:r w:rsidRPr="003040B7">
        <w:rPr>
          <w:rFonts w:ascii="Courier New" w:hAnsi="Courier New" w:cs="Courier New"/>
          <w:color w:val="000000"/>
          <w:sz w:val="20"/>
          <w:szCs w:val="20"/>
        </w:rPr>
        <w:t xml:space="preserve"> Interval();</w:t>
      </w:r>
    </w:p>
    <w:p w14:paraId="26D6C89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System.</w:t>
      </w:r>
      <w:r w:rsidRPr="003040B7">
        <w:rPr>
          <w:rFonts w:ascii="Courier New" w:hAnsi="Courier New" w:cs="Courier New"/>
          <w:b/>
          <w:bCs/>
          <w:i/>
          <w:iCs/>
          <w:color w:val="0000C0"/>
          <w:sz w:val="20"/>
          <w:szCs w:val="20"/>
        </w:rPr>
        <w:t>out</w:t>
      </w:r>
      <w:r w:rsidRPr="003040B7">
        <w:rPr>
          <w:rFonts w:ascii="Courier New" w:hAnsi="Courier New" w:cs="Courier New"/>
          <w:color w:val="000000"/>
          <w:sz w:val="20"/>
          <w:szCs w:val="20"/>
        </w:rPr>
        <w:t>.println(</w:t>
      </w:r>
      <w:r w:rsidRPr="003040B7">
        <w:rPr>
          <w:rFonts w:ascii="Courier New" w:hAnsi="Courier New" w:cs="Courier New"/>
          <w:color w:val="2A00FF"/>
          <w:sz w:val="20"/>
          <w:szCs w:val="20"/>
        </w:rPr>
        <w:t>"Relationships = "</w:t>
      </w:r>
    </w:p>
    <w:p w14:paraId="18DA01CE"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 xml:space="preserve">+ </w:t>
      </w:r>
      <w:r w:rsidRPr="003040B7">
        <w:rPr>
          <w:rFonts w:ascii="Courier New" w:hAnsi="Courier New" w:cs="Courier New"/>
          <w:color w:val="2A00FF"/>
          <w:sz w:val="20"/>
          <w:szCs w:val="20"/>
        </w:rPr>
        <w:t>"{ p, m, o, F, D, s, e, S, d, f, O, M, P }"</w:t>
      </w:r>
      <w:r w:rsidRPr="003040B7">
        <w:rPr>
          <w:rFonts w:ascii="Courier New" w:hAnsi="Courier New" w:cs="Courier New"/>
          <w:color w:val="000000"/>
          <w:sz w:val="20"/>
          <w:szCs w:val="20"/>
        </w:rPr>
        <w:t>);</w:t>
      </w:r>
    </w:p>
    <w:p w14:paraId="7E83F11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System.</w:t>
      </w:r>
      <w:r w:rsidRPr="003040B7">
        <w:rPr>
          <w:rFonts w:ascii="Courier New" w:hAnsi="Courier New" w:cs="Courier New"/>
          <w:b/>
          <w:bCs/>
          <w:i/>
          <w:iCs/>
          <w:color w:val="0000C0"/>
          <w:sz w:val="20"/>
          <w:szCs w:val="20"/>
        </w:rPr>
        <w:t>out</w:t>
      </w:r>
      <w:r w:rsidRPr="003040B7">
        <w:rPr>
          <w:rFonts w:ascii="Courier New" w:hAnsi="Courier New" w:cs="Courier New"/>
          <w:color w:val="000000"/>
          <w:sz w:val="20"/>
          <w:szCs w:val="20"/>
        </w:rPr>
        <w:t>.print(</w:t>
      </w:r>
      <w:r w:rsidRPr="003040B7">
        <w:rPr>
          <w:rFonts w:ascii="Courier New" w:hAnsi="Courier New" w:cs="Courier New"/>
          <w:color w:val="2A00FF"/>
          <w:sz w:val="20"/>
          <w:szCs w:val="20"/>
        </w:rPr>
        <w:t>"Enter relation a (8 to exit):"</w:t>
      </w:r>
      <w:r w:rsidRPr="003040B7">
        <w:rPr>
          <w:rFonts w:ascii="Courier New" w:hAnsi="Courier New" w:cs="Courier New"/>
          <w:color w:val="000000"/>
          <w:sz w:val="20"/>
          <w:szCs w:val="20"/>
        </w:rPr>
        <w:t>);</w:t>
      </w:r>
    </w:p>
    <w:p w14:paraId="26C59EA2"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intIn</w:t>
      </w:r>
      <w:r w:rsidRPr="003040B7">
        <w:rPr>
          <w:rFonts w:ascii="Courier New" w:hAnsi="Courier New" w:cs="Courier New"/>
          <w:color w:val="000000"/>
          <w:sz w:val="20"/>
          <w:szCs w:val="20"/>
        </w:rPr>
        <w:t xml:space="preserve"> = </w:t>
      </w:r>
      <w:r w:rsidRPr="003040B7">
        <w:rPr>
          <w:rFonts w:ascii="Courier New" w:hAnsi="Courier New" w:cs="Courier New"/>
          <w:color w:val="6A3E3E"/>
          <w:sz w:val="20"/>
          <w:szCs w:val="20"/>
        </w:rPr>
        <w:t>stdin</w:t>
      </w:r>
      <w:r w:rsidRPr="003040B7">
        <w:rPr>
          <w:rFonts w:ascii="Courier New" w:hAnsi="Courier New" w:cs="Courier New"/>
          <w:color w:val="000000"/>
          <w:sz w:val="20"/>
          <w:szCs w:val="20"/>
        </w:rPr>
        <w:t>.next();</w:t>
      </w:r>
    </w:p>
    <w:p w14:paraId="0663703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b/>
          <w:bCs/>
          <w:color w:val="7F0055"/>
          <w:sz w:val="20"/>
          <w:szCs w:val="20"/>
        </w:rPr>
        <w:t>if</w:t>
      </w:r>
      <w:r w:rsidRPr="003040B7">
        <w:rPr>
          <w:rFonts w:ascii="Courier New" w:hAnsi="Courier New" w:cs="Courier New"/>
          <w:color w:val="000000"/>
          <w:sz w:val="20"/>
          <w:szCs w:val="20"/>
        </w:rPr>
        <w:t xml:space="preserve"> (!</w:t>
      </w:r>
      <w:r w:rsidRPr="003040B7">
        <w:rPr>
          <w:rFonts w:ascii="Courier New" w:hAnsi="Courier New" w:cs="Courier New"/>
          <w:color w:val="6A3E3E"/>
          <w:sz w:val="20"/>
          <w:szCs w:val="20"/>
        </w:rPr>
        <w:t>intIn</w:t>
      </w:r>
      <w:r w:rsidRPr="003040B7">
        <w:rPr>
          <w:rFonts w:ascii="Courier New" w:hAnsi="Courier New" w:cs="Courier New"/>
          <w:color w:val="000000"/>
          <w:sz w:val="20"/>
          <w:szCs w:val="20"/>
        </w:rPr>
        <w:t>.equals(</w:t>
      </w:r>
      <w:r w:rsidRPr="003040B7">
        <w:rPr>
          <w:rFonts w:ascii="Courier New" w:hAnsi="Courier New" w:cs="Courier New"/>
          <w:color w:val="2A00FF"/>
          <w:sz w:val="20"/>
          <w:szCs w:val="20"/>
        </w:rPr>
        <w:t>"8"</w:t>
      </w:r>
      <w:r w:rsidRPr="003040B7">
        <w:rPr>
          <w:rFonts w:ascii="Courier New" w:hAnsi="Courier New" w:cs="Courier New"/>
          <w:color w:val="000000"/>
          <w:sz w:val="20"/>
          <w:szCs w:val="20"/>
        </w:rPr>
        <w:t>)){</w:t>
      </w:r>
    </w:p>
    <w:p w14:paraId="2FD4ACC6"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a</w:t>
      </w:r>
      <w:r w:rsidRPr="003040B7">
        <w:rPr>
          <w:rFonts w:ascii="Courier New" w:hAnsi="Courier New" w:cs="Courier New"/>
          <w:color w:val="000000"/>
          <w:sz w:val="20"/>
          <w:szCs w:val="20"/>
        </w:rPr>
        <w:t>.set(</w:t>
      </w:r>
      <w:r w:rsidRPr="003040B7">
        <w:rPr>
          <w:rFonts w:ascii="Courier New" w:hAnsi="Courier New" w:cs="Courier New"/>
          <w:color w:val="6A3E3E"/>
          <w:sz w:val="20"/>
          <w:szCs w:val="20"/>
        </w:rPr>
        <w:t>intIn</w:t>
      </w:r>
      <w:r w:rsidRPr="003040B7">
        <w:rPr>
          <w:rFonts w:ascii="Courier New" w:hAnsi="Courier New" w:cs="Courier New"/>
          <w:color w:val="000000"/>
          <w:sz w:val="20"/>
          <w:szCs w:val="20"/>
        </w:rPr>
        <w:t>);</w:t>
      </w:r>
    </w:p>
    <w:p w14:paraId="0CF4E3A7"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System.</w:t>
      </w:r>
      <w:r w:rsidRPr="003040B7">
        <w:rPr>
          <w:rFonts w:ascii="Courier New" w:hAnsi="Courier New" w:cs="Courier New"/>
          <w:b/>
          <w:bCs/>
          <w:i/>
          <w:iCs/>
          <w:color w:val="0000C0"/>
          <w:sz w:val="20"/>
          <w:szCs w:val="20"/>
        </w:rPr>
        <w:t>out</w:t>
      </w:r>
      <w:r w:rsidRPr="003040B7">
        <w:rPr>
          <w:rFonts w:ascii="Courier New" w:hAnsi="Courier New" w:cs="Courier New"/>
          <w:color w:val="000000"/>
          <w:sz w:val="20"/>
          <w:szCs w:val="20"/>
        </w:rPr>
        <w:t>.print(</w:t>
      </w:r>
      <w:r w:rsidRPr="003040B7">
        <w:rPr>
          <w:rFonts w:ascii="Courier New" w:hAnsi="Courier New" w:cs="Courier New"/>
          <w:color w:val="2A00FF"/>
          <w:sz w:val="20"/>
          <w:szCs w:val="20"/>
        </w:rPr>
        <w:t>"Enter a second relation:"</w:t>
      </w:r>
      <w:r w:rsidRPr="003040B7">
        <w:rPr>
          <w:rFonts w:ascii="Courier New" w:hAnsi="Courier New" w:cs="Courier New"/>
          <w:color w:val="000000"/>
          <w:sz w:val="20"/>
          <w:szCs w:val="20"/>
        </w:rPr>
        <w:t>);</w:t>
      </w:r>
    </w:p>
    <w:p w14:paraId="29CE283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intIn</w:t>
      </w:r>
      <w:r w:rsidRPr="003040B7">
        <w:rPr>
          <w:rFonts w:ascii="Courier New" w:hAnsi="Courier New" w:cs="Courier New"/>
          <w:color w:val="000000"/>
          <w:sz w:val="20"/>
          <w:szCs w:val="20"/>
        </w:rPr>
        <w:t xml:space="preserve"> = </w:t>
      </w:r>
      <w:r w:rsidRPr="003040B7">
        <w:rPr>
          <w:rFonts w:ascii="Courier New" w:hAnsi="Courier New" w:cs="Courier New"/>
          <w:color w:val="6A3E3E"/>
          <w:sz w:val="20"/>
          <w:szCs w:val="20"/>
        </w:rPr>
        <w:t>stdin</w:t>
      </w:r>
      <w:r w:rsidRPr="003040B7">
        <w:rPr>
          <w:rFonts w:ascii="Courier New" w:hAnsi="Courier New" w:cs="Courier New"/>
          <w:color w:val="000000"/>
          <w:sz w:val="20"/>
          <w:szCs w:val="20"/>
        </w:rPr>
        <w:t>.next();</w:t>
      </w:r>
    </w:p>
    <w:p w14:paraId="64EA198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b</w:t>
      </w:r>
      <w:r w:rsidRPr="003040B7">
        <w:rPr>
          <w:rFonts w:ascii="Courier New" w:hAnsi="Courier New" w:cs="Courier New"/>
          <w:color w:val="000000"/>
          <w:sz w:val="20"/>
          <w:szCs w:val="20"/>
        </w:rPr>
        <w:t>.set(</w:t>
      </w:r>
      <w:r w:rsidRPr="003040B7">
        <w:rPr>
          <w:rFonts w:ascii="Courier New" w:hAnsi="Courier New" w:cs="Courier New"/>
          <w:color w:val="6A3E3E"/>
          <w:sz w:val="20"/>
          <w:szCs w:val="20"/>
        </w:rPr>
        <w:t>intIn</w:t>
      </w:r>
      <w:r w:rsidRPr="003040B7">
        <w:rPr>
          <w:rFonts w:ascii="Courier New" w:hAnsi="Courier New" w:cs="Courier New"/>
          <w:color w:val="000000"/>
          <w:sz w:val="20"/>
          <w:szCs w:val="20"/>
        </w:rPr>
        <w:t>);</w:t>
      </w:r>
    </w:p>
    <w:p w14:paraId="03E13AF1"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 xml:space="preserve"> = </w:t>
      </w:r>
      <w:r w:rsidRPr="003040B7">
        <w:rPr>
          <w:rFonts w:ascii="Courier New" w:hAnsi="Courier New" w:cs="Courier New"/>
          <w:color w:val="6A3E3E"/>
          <w:sz w:val="20"/>
          <w:szCs w:val="20"/>
        </w:rPr>
        <w:t>a</w:t>
      </w:r>
      <w:r w:rsidRPr="003040B7">
        <w:rPr>
          <w:rFonts w:ascii="Courier New" w:hAnsi="Courier New" w:cs="Courier New"/>
          <w:color w:val="000000"/>
          <w:sz w:val="20"/>
          <w:szCs w:val="20"/>
        </w:rPr>
        <w:t>.eval(</w:t>
      </w:r>
      <w:r w:rsidRPr="003040B7">
        <w:rPr>
          <w:rFonts w:ascii="Courier New" w:hAnsi="Courier New" w:cs="Courier New"/>
          <w:color w:val="6A3E3E"/>
          <w:sz w:val="20"/>
          <w:szCs w:val="20"/>
        </w:rPr>
        <w:t>b</w:t>
      </w:r>
      <w:r w:rsidRPr="003040B7">
        <w:rPr>
          <w:rFonts w:ascii="Courier New" w:hAnsi="Courier New" w:cs="Courier New"/>
          <w:color w:val="000000"/>
          <w:sz w:val="20"/>
          <w:szCs w:val="20"/>
        </w:rPr>
        <w:t>);</w:t>
      </w:r>
    </w:p>
    <w:p w14:paraId="729ED131"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output</w:t>
      </w:r>
      <w:r w:rsidRPr="003040B7">
        <w:rPr>
          <w:rFonts w:ascii="Courier New" w:hAnsi="Courier New" w:cs="Courier New"/>
          <w:color w:val="000000"/>
          <w:sz w:val="20"/>
          <w:szCs w:val="20"/>
        </w:rPr>
        <w:t xml:space="preserve"> = </w:t>
      </w:r>
      <w:r w:rsidRPr="003040B7">
        <w:rPr>
          <w:rFonts w:ascii="Courier New" w:hAnsi="Courier New" w:cs="Courier New"/>
          <w:color w:val="6A3E3E"/>
          <w:sz w:val="20"/>
          <w:szCs w:val="20"/>
        </w:rPr>
        <w:t>result</w:t>
      </w:r>
      <w:r w:rsidRPr="003040B7">
        <w:rPr>
          <w:rFonts w:ascii="Courier New" w:hAnsi="Courier New" w:cs="Courier New"/>
          <w:color w:val="000000"/>
          <w:sz w:val="20"/>
          <w:szCs w:val="20"/>
        </w:rPr>
        <w:t>.get();</w:t>
      </w:r>
    </w:p>
    <w:p w14:paraId="51CC33FE"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System.</w:t>
      </w:r>
      <w:r w:rsidRPr="003040B7">
        <w:rPr>
          <w:rFonts w:ascii="Courier New" w:hAnsi="Courier New" w:cs="Courier New"/>
          <w:b/>
          <w:bCs/>
          <w:i/>
          <w:iCs/>
          <w:color w:val="0000C0"/>
          <w:sz w:val="20"/>
          <w:szCs w:val="20"/>
        </w:rPr>
        <w:t>out</w:t>
      </w:r>
      <w:r w:rsidRPr="003040B7">
        <w:rPr>
          <w:rFonts w:ascii="Courier New" w:hAnsi="Courier New" w:cs="Courier New"/>
          <w:color w:val="000000"/>
          <w:sz w:val="20"/>
          <w:szCs w:val="20"/>
        </w:rPr>
        <w:t>.println(</w:t>
      </w:r>
      <w:r w:rsidRPr="003040B7">
        <w:rPr>
          <w:rFonts w:ascii="Courier New" w:hAnsi="Courier New" w:cs="Courier New"/>
          <w:color w:val="6A3E3E"/>
          <w:sz w:val="20"/>
          <w:szCs w:val="20"/>
        </w:rPr>
        <w:t>output</w:t>
      </w:r>
      <w:r w:rsidRPr="003040B7">
        <w:rPr>
          <w:rFonts w:ascii="Courier New" w:hAnsi="Courier New" w:cs="Courier New"/>
          <w:color w:val="000000"/>
          <w:sz w:val="20"/>
          <w:szCs w:val="20"/>
        </w:rPr>
        <w:t>);</w:t>
      </w:r>
    </w:p>
    <w:p w14:paraId="21F38665"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t>}</w:t>
      </w:r>
    </w:p>
    <w:p w14:paraId="1677927B"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p>
    <w:p w14:paraId="043B3E98"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t xml:space="preserve">} </w:t>
      </w:r>
      <w:r w:rsidRPr="003040B7">
        <w:rPr>
          <w:rFonts w:ascii="Courier New" w:hAnsi="Courier New" w:cs="Courier New"/>
          <w:b/>
          <w:bCs/>
          <w:color w:val="7F0055"/>
          <w:sz w:val="20"/>
          <w:szCs w:val="20"/>
        </w:rPr>
        <w:t>while</w:t>
      </w:r>
      <w:r w:rsidRPr="003040B7">
        <w:rPr>
          <w:rFonts w:ascii="Courier New" w:hAnsi="Courier New" w:cs="Courier New"/>
          <w:color w:val="000000"/>
          <w:sz w:val="20"/>
          <w:szCs w:val="20"/>
        </w:rPr>
        <w:t xml:space="preserve"> (!</w:t>
      </w:r>
      <w:r w:rsidRPr="003040B7">
        <w:rPr>
          <w:rFonts w:ascii="Courier New" w:hAnsi="Courier New" w:cs="Courier New"/>
          <w:color w:val="6A3E3E"/>
          <w:sz w:val="20"/>
          <w:szCs w:val="20"/>
        </w:rPr>
        <w:t>intIn</w:t>
      </w:r>
      <w:r w:rsidRPr="003040B7">
        <w:rPr>
          <w:rFonts w:ascii="Courier New" w:hAnsi="Courier New" w:cs="Courier New"/>
          <w:color w:val="000000"/>
          <w:sz w:val="20"/>
          <w:szCs w:val="20"/>
        </w:rPr>
        <w:t>.equals(</w:t>
      </w:r>
      <w:r w:rsidRPr="003040B7">
        <w:rPr>
          <w:rFonts w:ascii="Courier New" w:hAnsi="Courier New" w:cs="Courier New"/>
          <w:color w:val="2A00FF"/>
          <w:sz w:val="20"/>
          <w:szCs w:val="20"/>
        </w:rPr>
        <w:t>"0"</w:t>
      </w:r>
      <w:r w:rsidRPr="003040B7">
        <w:rPr>
          <w:rFonts w:ascii="Courier New" w:hAnsi="Courier New" w:cs="Courier New"/>
          <w:color w:val="000000"/>
          <w:sz w:val="20"/>
          <w:szCs w:val="20"/>
        </w:rPr>
        <w:t>));</w:t>
      </w:r>
    </w:p>
    <w:p w14:paraId="6FDD12C0"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r>
      <w:r w:rsidRPr="003040B7">
        <w:rPr>
          <w:rFonts w:ascii="Courier New" w:hAnsi="Courier New" w:cs="Courier New"/>
          <w:color w:val="000000"/>
          <w:sz w:val="20"/>
          <w:szCs w:val="20"/>
        </w:rPr>
        <w:tab/>
      </w:r>
      <w:r w:rsidRPr="003040B7">
        <w:rPr>
          <w:rFonts w:ascii="Courier New" w:hAnsi="Courier New" w:cs="Courier New"/>
          <w:color w:val="6A3E3E"/>
          <w:sz w:val="20"/>
          <w:szCs w:val="20"/>
        </w:rPr>
        <w:t>stdin</w:t>
      </w:r>
      <w:r w:rsidRPr="003040B7">
        <w:rPr>
          <w:rFonts w:ascii="Courier New" w:hAnsi="Courier New" w:cs="Courier New"/>
          <w:color w:val="000000"/>
          <w:sz w:val="20"/>
          <w:szCs w:val="20"/>
        </w:rPr>
        <w:t>.close();</w:t>
      </w:r>
    </w:p>
    <w:p w14:paraId="0F253F2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ab/>
        <w:t>}</w:t>
      </w:r>
    </w:p>
    <w:p w14:paraId="22F5325C"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p>
    <w:p w14:paraId="3399AFD1" w14:textId="77777777" w:rsidR="003040B7" w:rsidRPr="003040B7" w:rsidRDefault="003040B7" w:rsidP="003040B7">
      <w:pPr>
        <w:autoSpaceDE w:val="0"/>
        <w:autoSpaceDN w:val="0"/>
        <w:adjustRightInd w:val="0"/>
        <w:spacing w:after="0" w:line="240" w:lineRule="auto"/>
        <w:rPr>
          <w:rFonts w:ascii="Courier New" w:hAnsi="Courier New" w:cs="Courier New"/>
          <w:sz w:val="20"/>
          <w:szCs w:val="20"/>
        </w:rPr>
      </w:pPr>
      <w:r w:rsidRPr="003040B7">
        <w:rPr>
          <w:rFonts w:ascii="Courier New" w:hAnsi="Courier New" w:cs="Courier New"/>
          <w:color w:val="000000"/>
          <w:sz w:val="20"/>
          <w:szCs w:val="20"/>
        </w:rPr>
        <w:t>}</w:t>
      </w:r>
    </w:p>
    <w:p w14:paraId="29FAA7D7" w14:textId="77777777" w:rsidR="00682CE5" w:rsidRDefault="003040B7" w:rsidP="003040B7">
      <w:pPr>
        <w:keepNext/>
        <w:spacing w:after="0"/>
      </w:pPr>
      <w:r>
        <w:rPr>
          <w:noProof/>
          <w:sz w:val="24"/>
          <w:szCs w:val="24"/>
        </w:rPr>
        <w:lastRenderedPageBreak/>
        <w:t xml:space="preserve"> </w:t>
      </w:r>
      <w:r w:rsidR="00682CE5">
        <w:rPr>
          <w:noProof/>
          <w:sz w:val="24"/>
          <w:szCs w:val="24"/>
          <w:lang w:eastAsia="zh-CN"/>
        </w:rPr>
        <w:drawing>
          <wp:inline distT="0" distB="0" distL="0" distR="0" wp14:anchorId="5BD9A639" wp14:editId="47CACD5F">
            <wp:extent cx="6394450" cy="581406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4450" cy="5814060"/>
                    </a:xfrm>
                    <a:prstGeom prst="rect">
                      <a:avLst/>
                    </a:prstGeom>
                    <a:noFill/>
                    <a:ln>
                      <a:noFill/>
                    </a:ln>
                  </pic:spPr>
                </pic:pic>
              </a:graphicData>
            </a:graphic>
          </wp:inline>
        </w:drawing>
      </w:r>
    </w:p>
    <w:p w14:paraId="10059E74" w14:textId="77777777" w:rsidR="00682CE5" w:rsidRPr="00ED547E" w:rsidRDefault="00682CE5" w:rsidP="00682CE5">
      <w:pPr>
        <w:pStyle w:val="Caption"/>
        <w:jc w:val="center"/>
        <w:rPr>
          <w:sz w:val="24"/>
          <w:szCs w:val="24"/>
        </w:rPr>
      </w:pPr>
      <w:r>
        <w:t xml:space="preserve">Figure </w:t>
      </w:r>
      <w:fldSimple w:instr=" SEQ Figure \* ARABIC ">
        <w:r w:rsidR="00C85CFD">
          <w:rPr>
            <w:noProof/>
          </w:rPr>
          <w:t>4</w:t>
        </w:r>
      </w:fldSimple>
      <w:r>
        <w:t>: Interval Evaluation Program Execution</w:t>
      </w:r>
    </w:p>
    <w:sectPr w:rsidR="00682CE5" w:rsidRPr="00ED547E" w:rsidSect="00ED547E">
      <w:headerReference w:type="default" r:id="rId11"/>
      <w:footerReference w:type="default" r:id="rId12"/>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D1012A7" w14:textId="77777777" w:rsidR="006F25F3" w:rsidRDefault="006F25F3" w:rsidP="00ED547E">
      <w:pPr>
        <w:spacing w:after="0" w:line="240" w:lineRule="auto"/>
      </w:pPr>
      <w:r>
        <w:separator/>
      </w:r>
    </w:p>
  </w:endnote>
  <w:endnote w:type="continuationSeparator" w:id="0">
    <w:p w14:paraId="554CC06A" w14:textId="77777777" w:rsidR="006F25F3" w:rsidRDefault="006F25F3" w:rsidP="00ED5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1314863"/>
      <w:docPartObj>
        <w:docPartGallery w:val="Page Numbers (Bottom of Page)"/>
        <w:docPartUnique/>
      </w:docPartObj>
    </w:sdtPr>
    <w:sdtEndPr>
      <w:rPr>
        <w:noProof/>
      </w:rPr>
    </w:sdtEndPr>
    <w:sdtContent>
      <w:p w14:paraId="7013CB6D" w14:textId="77777777" w:rsidR="00173DE1" w:rsidRDefault="00173DE1">
        <w:pPr>
          <w:pStyle w:val="Footer"/>
        </w:pPr>
        <w:r>
          <w:fldChar w:fldCharType="begin"/>
        </w:r>
        <w:r>
          <w:instrText xml:space="preserve"> PAGE   \* MERGEFORMAT </w:instrText>
        </w:r>
        <w:r>
          <w:fldChar w:fldCharType="separate"/>
        </w:r>
        <w:r w:rsidR="006808B4">
          <w:rPr>
            <w:noProof/>
          </w:rPr>
          <w:t>1</w:t>
        </w:r>
        <w:r>
          <w:rPr>
            <w:noProof/>
          </w:rPr>
          <w:fldChar w:fldCharType="end"/>
        </w:r>
      </w:p>
    </w:sdtContent>
  </w:sdt>
  <w:p w14:paraId="426FFA5A" w14:textId="77777777" w:rsidR="00173DE1" w:rsidRDefault="00173D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09E3224E" w14:textId="77777777" w:rsidR="006F25F3" w:rsidRDefault="006F25F3" w:rsidP="00ED547E">
      <w:pPr>
        <w:spacing w:after="0" w:line="240" w:lineRule="auto"/>
      </w:pPr>
      <w:r>
        <w:separator/>
      </w:r>
    </w:p>
  </w:footnote>
  <w:footnote w:type="continuationSeparator" w:id="0">
    <w:p w14:paraId="6180395F" w14:textId="77777777" w:rsidR="006F25F3" w:rsidRDefault="006F25F3" w:rsidP="00ED547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21EBB" w14:textId="77777777" w:rsidR="00173DE1" w:rsidRDefault="00173DE1">
    <w:pPr>
      <w:pStyle w:val="Header"/>
    </w:pPr>
    <w:r>
      <w:t>Composition of Time Interval Relations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7E"/>
    <w:rsid w:val="00124A33"/>
    <w:rsid w:val="00173DE1"/>
    <w:rsid w:val="002D217C"/>
    <w:rsid w:val="003040B7"/>
    <w:rsid w:val="003B0FDD"/>
    <w:rsid w:val="003E2856"/>
    <w:rsid w:val="004C3274"/>
    <w:rsid w:val="00520EFD"/>
    <w:rsid w:val="005551C3"/>
    <w:rsid w:val="005E39C1"/>
    <w:rsid w:val="0066284F"/>
    <w:rsid w:val="0066795F"/>
    <w:rsid w:val="006808B4"/>
    <w:rsid w:val="00682CE5"/>
    <w:rsid w:val="006A3C2F"/>
    <w:rsid w:val="006C6171"/>
    <w:rsid w:val="006F25F3"/>
    <w:rsid w:val="007079D7"/>
    <w:rsid w:val="00753243"/>
    <w:rsid w:val="0078398E"/>
    <w:rsid w:val="007F4D54"/>
    <w:rsid w:val="008018A1"/>
    <w:rsid w:val="00852A9B"/>
    <w:rsid w:val="008F6231"/>
    <w:rsid w:val="00912956"/>
    <w:rsid w:val="00981238"/>
    <w:rsid w:val="009C10B3"/>
    <w:rsid w:val="00AF4ACC"/>
    <w:rsid w:val="00B14BF0"/>
    <w:rsid w:val="00B87F19"/>
    <w:rsid w:val="00C747EF"/>
    <w:rsid w:val="00C85CFD"/>
    <w:rsid w:val="00CD3840"/>
    <w:rsid w:val="00D1785F"/>
    <w:rsid w:val="00D42F2A"/>
    <w:rsid w:val="00E07050"/>
    <w:rsid w:val="00EB606D"/>
    <w:rsid w:val="00ED5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3ED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54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547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D54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D547E"/>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ED5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47E"/>
  </w:style>
  <w:style w:type="paragraph" w:styleId="Footer">
    <w:name w:val="footer"/>
    <w:basedOn w:val="Normal"/>
    <w:link w:val="FooterChar"/>
    <w:uiPriority w:val="99"/>
    <w:unhideWhenUsed/>
    <w:rsid w:val="00ED5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47E"/>
  </w:style>
  <w:style w:type="paragraph" w:styleId="Caption">
    <w:name w:val="caption"/>
    <w:basedOn w:val="Normal"/>
    <w:next w:val="Normal"/>
    <w:uiPriority w:val="35"/>
    <w:unhideWhenUsed/>
    <w:qFormat/>
    <w:rsid w:val="00124A33"/>
    <w:pPr>
      <w:spacing w:line="240" w:lineRule="auto"/>
    </w:pPr>
    <w:rPr>
      <w:b/>
      <w:bCs/>
      <w:color w:val="4F81BD" w:themeColor="accent1"/>
      <w:sz w:val="18"/>
      <w:szCs w:val="18"/>
    </w:rPr>
  </w:style>
  <w:style w:type="table" w:styleId="TableGrid">
    <w:name w:val="Table Grid"/>
    <w:basedOn w:val="TableNormal"/>
    <w:uiPriority w:val="59"/>
    <w:rsid w:val="008F62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8398E"/>
    <w:rPr>
      <w:color w:val="808080"/>
    </w:rPr>
  </w:style>
  <w:style w:type="paragraph" w:styleId="BalloonText">
    <w:name w:val="Balloon Text"/>
    <w:basedOn w:val="Normal"/>
    <w:link w:val="BalloonTextChar"/>
    <w:uiPriority w:val="99"/>
    <w:semiHidden/>
    <w:unhideWhenUsed/>
    <w:rsid w:val="007839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98E"/>
    <w:rPr>
      <w:rFonts w:ascii="Tahoma" w:hAnsi="Tahoma" w:cs="Tahoma"/>
      <w:sz w:val="16"/>
      <w:szCs w:val="16"/>
    </w:rPr>
  </w:style>
  <w:style w:type="table" w:styleId="MediumShading1-Accent5">
    <w:name w:val="Medium Shading 1 Accent 5"/>
    <w:basedOn w:val="TableNormal"/>
    <w:uiPriority w:val="63"/>
    <w:rsid w:val="008018A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12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oleObject" Target="embeddings/oleObject1.bin"/><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28AD4C72-C27F-324B-8218-BE7BD212C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16</Pages>
  <Words>2783</Words>
  <Characters>15865</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Ewanyk</dc:creator>
  <cp:lastModifiedBy>Shiru Hou</cp:lastModifiedBy>
  <cp:revision>17</cp:revision>
  <dcterms:created xsi:type="dcterms:W3CDTF">2016-11-29T19:01:00Z</dcterms:created>
  <dcterms:modified xsi:type="dcterms:W3CDTF">2017-05-15T06:57:00Z</dcterms:modified>
</cp:coreProperties>
</file>